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6778C" w:rsidR="00856E84" w:rsidP="00990BDB" w:rsidRDefault="366206DC" w14:paraId="1F2857E3" w14:textId="09FF8239">
      <w:pPr>
        <w:jc w:val="center"/>
        <w:rPr>
          <w:rFonts w:ascii="Tahoma" w:hAnsi="Tahoma" w:eastAsia="Tahoma" w:cs="Tahoma"/>
          <w:b/>
          <w:bCs/>
          <w:sz w:val="32"/>
          <w:szCs w:val="32"/>
        </w:rPr>
      </w:pPr>
      <w:r w:rsidRPr="0016778C">
        <w:rPr>
          <w:rFonts w:ascii="Tahoma" w:hAnsi="Tahoma" w:eastAsia="Tahoma" w:cs="Tahoma"/>
          <w:b/>
          <w:bCs/>
          <w:sz w:val="32"/>
          <w:szCs w:val="32"/>
        </w:rPr>
        <w:t>TD- étude de cas</w:t>
      </w:r>
    </w:p>
    <w:p w:rsidRPr="0016778C" w:rsidR="00856E84" w:rsidP="366206DC" w:rsidRDefault="00856E84" w14:paraId="0C17613E" w14:textId="4D860FA4">
      <w:pPr>
        <w:jc w:val="center"/>
        <w:rPr>
          <w:rFonts w:ascii="Tahoma" w:hAnsi="Tahoma" w:eastAsia="Tahoma" w:cs="Tahoma"/>
          <w:b/>
          <w:bCs/>
          <w:sz w:val="32"/>
          <w:szCs w:val="32"/>
        </w:rPr>
      </w:pPr>
    </w:p>
    <w:p w:rsidRPr="0016778C" w:rsidR="00856E84" w:rsidP="366206DC" w:rsidRDefault="366206DC" w14:paraId="2F0CA077" w14:textId="58BEA702">
      <w:pPr>
        <w:jc w:val="center"/>
      </w:pPr>
      <w:r w:rsidRPr="0016778C">
        <w:rPr>
          <w:rFonts w:ascii="Tahoma" w:hAnsi="Tahoma" w:eastAsia="Tahoma" w:cs="Tahoma"/>
          <w:b/>
          <w:bCs/>
          <w:sz w:val="32"/>
          <w:szCs w:val="32"/>
        </w:rPr>
        <w:t>Parcours : SRI</w:t>
      </w:r>
    </w:p>
    <w:p w:rsidRPr="0016778C" w:rsidR="00856E84" w:rsidP="366206DC" w:rsidRDefault="366206DC" w14:paraId="0AB9880B" w14:textId="55AFE4AC">
      <w:pPr>
        <w:jc w:val="center"/>
      </w:pPr>
      <w:r w:rsidRPr="0016778C">
        <w:rPr>
          <w:rFonts w:ascii="Tahoma" w:hAnsi="Tahoma" w:eastAsia="Tahoma" w:cs="Tahoma"/>
          <w:b/>
          <w:bCs/>
          <w:sz w:val="32"/>
          <w:szCs w:val="32"/>
        </w:rPr>
        <w:t xml:space="preserve"> </w:t>
      </w:r>
    </w:p>
    <w:p w:rsidRPr="0016778C" w:rsidR="00856E84" w:rsidP="49A45C94" w:rsidRDefault="366206DC" w14:paraId="0113EEA2" w14:textId="3656EC19">
      <w:r w:rsidRPr="0016778C">
        <w:rPr>
          <w:rFonts w:ascii="Tahoma" w:hAnsi="Tahoma" w:eastAsia="Tahoma" w:cs="Tahoma"/>
          <w:b/>
          <w:bCs/>
          <w:sz w:val="32"/>
          <w:szCs w:val="32"/>
        </w:rPr>
        <w:t xml:space="preserve"> </w:t>
      </w:r>
    </w:p>
    <w:p w:rsidRPr="0016778C" w:rsidR="00856E84" w:rsidP="366206DC" w:rsidRDefault="0F8CA356" w14:paraId="5FE579CE" w14:textId="508E8156">
      <w:pPr>
        <w:jc w:val="center"/>
      </w:pPr>
      <w:r w:rsidRPr="0F8CA356">
        <w:rPr>
          <w:rFonts w:ascii="Tahoma" w:hAnsi="Tahoma" w:eastAsia="Tahoma" w:cs="Tahoma"/>
          <w:b/>
          <w:bCs/>
          <w:sz w:val="32"/>
          <w:szCs w:val="32"/>
        </w:rPr>
        <w:t>N° TD / Nom EDC :</w:t>
      </w:r>
    </w:p>
    <w:p w:rsidR="0F8CA356" w:rsidP="0F8CA356" w:rsidRDefault="007738CF" w14:paraId="3174DC06" w14:textId="4333BEF6">
      <w:pPr>
        <w:jc w:val="center"/>
      </w:pPr>
      <w:r>
        <w:rPr>
          <w:rFonts w:ascii="Tahoma" w:hAnsi="Tahoma" w:eastAsia="Tahoma" w:cs="Tahoma"/>
          <w:b/>
          <w:bCs/>
          <w:sz w:val="32"/>
          <w:szCs w:val="32"/>
        </w:rPr>
        <w:t>La Ruche qui dit oui !</w:t>
      </w:r>
    </w:p>
    <w:p w:rsidRPr="0016778C" w:rsidR="00856E84" w:rsidP="366206DC" w:rsidRDefault="366206DC" w14:paraId="6BB66012" w14:textId="3263A656">
      <w:pPr>
        <w:jc w:val="center"/>
      </w:pPr>
      <w:r w:rsidRPr="0016778C">
        <w:rPr>
          <w:rFonts w:ascii="Tahoma" w:hAnsi="Tahoma" w:eastAsia="Tahoma" w:cs="Tahoma"/>
          <w:b/>
          <w:bCs/>
          <w:sz w:val="32"/>
          <w:szCs w:val="32"/>
        </w:rPr>
        <w:t xml:space="preserve"> </w:t>
      </w:r>
    </w:p>
    <w:p w:rsidRPr="0016778C" w:rsidR="00856E84" w:rsidP="366206DC" w:rsidRDefault="366206DC" w14:paraId="6C03DC13" w14:textId="2F9A5964">
      <w:pPr>
        <w:jc w:val="center"/>
      </w:pPr>
      <w:r w:rsidRPr="0016778C">
        <w:rPr>
          <w:rFonts w:ascii="Tahoma" w:hAnsi="Tahoma" w:eastAsia="Tahoma" w:cs="Tahoma"/>
          <w:b/>
          <w:bCs/>
          <w:sz w:val="32"/>
          <w:szCs w:val="32"/>
        </w:rPr>
        <w:t xml:space="preserve"> </w:t>
      </w:r>
    </w:p>
    <w:p w:rsidRPr="0016778C" w:rsidR="00856E84" w:rsidP="366206DC" w:rsidRDefault="366206DC" w14:paraId="219CD35F" w14:textId="5972474F">
      <w:pPr>
        <w:jc w:val="center"/>
      </w:pPr>
      <w:r w:rsidRPr="0016778C">
        <w:rPr>
          <w:rFonts w:ascii="Tahoma" w:hAnsi="Tahoma" w:eastAsia="Tahoma" w:cs="Tahoma"/>
          <w:b/>
          <w:bCs/>
          <w:sz w:val="32"/>
          <w:szCs w:val="32"/>
        </w:rPr>
        <w:t>N° groupe : 5</w:t>
      </w:r>
    </w:p>
    <w:p w:rsidRPr="0016778C" w:rsidR="00856E84" w:rsidP="366206DC" w:rsidRDefault="366206DC" w14:paraId="7A26B171" w14:textId="6D4879A5">
      <w:pPr>
        <w:rPr>
          <w:rFonts w:ascii="Tahoma" w:hAnsi="Tahoma" w:eastAsia="Tahoma" w:cs="Tahoma"/>
          <w:b/>
          <w:bCs/>
          <w:sz w:val="32"/>
          <w:szCs w:val="32"/>
        </w:rPr>
      </w:pPr>
      <w:r w:rsidRPr="0016778C">
        <w:rPr>
          <w:rFonts w:ascii="Tahoma" w:hAnsi="Tahoma" w:eastAsia="Tahoma" w:cs="Tahoma"/>
          <w:b/>
          <w:bCs/>
          <w:sz w:val="32"/>
          <w:szCs w:val="32"/>
        </w:rPr>
        <w:t xml:space="preserve">                                </w:t>
      </w:r>
      <w:r w:rsidRPr="0016778C" w:rsidR="00856E84">
        <w:tab/>
      </w:r>
      <w:r w:rsidRPr="0016778C" w:rsidR="00856E84">
        <w:tab/>
      </w:r>
      <w:r w:rsidRPr="0016778C" w:rsidR="00856E84">
        <w:tab/>
      </w:r>
    </w:p>
    <w:p w:rsidRPr="0016778C" w:rsidR="00856E84" w:rsidP="366206DC" w:rsidRDefault="366206DC" w14:paraId="5E9FA6F2" w14:textId="587AE26B">
      <w:r w:rsidRPr="0016778C">
        <w:rPr>
          <w:rFonts w:ascii="Tahoma" w:hAnsi="Tahoma" w:eastAsia="Tahoma" w:cs="Tahoma"/>
          <w:b/>
          <w:bCs/>
          <w:sz w:val="32"/>
          <w:szCs w:val="32"/>
        </w:rPr>
        <w:t xml:space="preserve"> </w:t>
      </w:r>
    </w:p>
    <w:p w:rsidRPr="0016778C" w:rsidR="00856E84" w:rsidP="366206DC" w:rsidRDefault="366206DC" w14:paraId="579B8928" w14:textId="76141BEF">
      <w:r w:rsidRPr="0016778C">
        <w:rPr>
          <w:rFonts w:ascii="Tahoma" w:hAnsi="Tahoma" w:eastAsia="Tahoma" w:cs="Tahoma"/>
          <w:b/>
          <w:bCs/>
          <w:sz w:val="32"/>
          <w:szCs w:val="32"/>
        </w:rPr>
        <w:t xml:space="preserve"> </w:t>
      </w:r>
    </w:p>
    <w:p w:rsidRPr="0016778C" w:rsidR="00856E84" w:rsidP="366206DC" w:rsidRDefault="366206DC" w14:paraId="27C303E4" w14:textId="7E9C59E8">
      <w:pPr>
        <w:spacing w:line="360" w:lineRule="auto"/>
      </w:pPr>
      <w:r w:rsidRPr="0016778C">
        <w:rPr>
          <w:rFonts w:ascii="Tahoma" w:hAnsi="Tahoma" w:eastAsia="Tahoma" w:cs="Tahoma"/>
          <w:b/>
          <w:bCs/>
          <w:sz w:val="32"/>
          <w:szCs w:val="32"/>
        </w:rPr>
        <w:t xml:space="preserve">Etudiant : </w:t>
      </w:r>
      <w:r w:rsidRPr="0016778C">
        <w:rPr>
          <w:rFonts w:ascii="Tahoma" w:hAnsi="Tahoma" w:eastAsia="Tahoma" w:cs="Tahoma"/>
          <w:sz w:val="32"/>
          <w:szCs w:val="32"/>
        </w:rPr>
        <w:t>Antoine CLEMENT-MALICK</w:t>
      </w:r>
    </w:p>
    <w:p w:rsidRPr="0016778C" w:rsidR="130EA8DE" w:rsidP="130EA8DE" w:rsidRDefault="130EA8DE" w14:paraId="4ACEB364" w14:textId="653856C1">
      <w:pPr>
        <w:spacing w:line="360" w:lineRule="auto"/>
      </w:pPr>
      <w:r w:rsidRPr="0016778C">
        <w:rPr>
          <w:rFonts w:ascii="Tahoma" w:hAnsi="Tahoma" w:eastAsia="Tahoma" w:cs="Tahoma"/>
          <w:b/>
          <w:bCs/>
          <w:sz w:val="32"/>
          <w:szCs w:val="32"/>
        </w:rPr>
        <w:t xml:space="preserve">Etudiant : </w:t>
      </w:r>
      <w:r w:rsidRPr="0016778C">
        <w:rPr>
          <w:rFonts w:ascii="Tahoma" w:hAnsi="Tahoma" w:eastAsia="Tahoma" w:cs="Tahoma"/>
          <w:sz w:val="32"/>
          <w:szCs w:val="32"/>
        </w:rPr>
        <w:t>Mouléro DEGBEGNI</w:t>
      </w:r>
    </w:p>
    <w:p w:rsidRPr="0016778C" w:rsidR="130EA8DE" w:rsidP="130EA8DE" w:rsidRDefault="130EA8DE" w14:paraId="281AA5FD" w14:textId="724A845F">
      <w:pPr>
        <w:spacing w:line="360" w:lineRule="auto"/>
      </w:pPr>
      <w:r w:rsidRPr="0016778C">
        <w:rPr>
          <w:rFonts w:ascii="Tahoma" w:hAnsi="Tahoma" w:eastAsia="Tahoma" w:cs="Tahoma"/>
          <w:b/>
          <w:bCs/>
          <w:sz w:val="32"/>
          <w:szCs w:val="32"/>
        </w:rPr>
        <w:t xml:space="preserve">Etudiant : </w:t>
      </w:r>
      <w:r w:rsidRPr="0016778C">
        <w:rPr>
          <w:rFonts w:ascii="Tahoma" w:hAnsi="Tahoma" w:eastAsia="Tahoma" w:cs="Tahoma"/>
          <w:sz w:val="32"/>
          <w:szCs w:val="32"/>
        </w:rPr>
        <w:t>Alexis GIBERT</w:t>
      </w:r>
    </w:p>
    <w:p w:rsidRPr="0016778C" w:rsidR="00856E84" w:rsidP="366206DC" w:rsidRDefault="130EA8DE" w14:paraId="0988F0EC" w14:textId="670D0E44">
      <w:pPr>
        <w:spacing w:line="360" w:lineRule="auto"/>
      </w:pPr>
      <w:r w:rsidRPr="0016778C">
        <w:rPr>
          <w:rFonts w:ascii="Tahoma" w:hAnsi="Tahoma" w:eastAsia="Tahoma" w:cs="Tahoma"/>
          <w:b/>
          <w:bCs/>
          <w:sz w:val="32"/>
          <w:szCs w:val="32"/>
        </w:rPr>
        <w:t xml:space="preserve">Etudiant : </w:t>
      </w:r>
      <w:r w:rsidRPr="0016778C">
        <w:rPr>
          <w:rFonts w:ascii="Tahoma" w:hAnsi="Tahoma" w:eastAsia="Tahoma" w:cs="Tahoma"/>
          <w:sz w:val="32"/>
          <w:szCs w:val="32"/>
        </w:rPr>
        <w:t>Eliot PAZZÉ</w:t>
      </w:r>
    </w:p>
    <w:p w:rsidRPr="0016778C" w:rsidR="33AFD818" w:rsidP="33AFD818" w:rsidRDefault="33AFD818" w14:paraId="70B58848" w14:textId="260CF3E3">
      <w:pPr>
        <w:spacing w:line="360" w:lineRule="auto"/>
        <w:rPr>
          <w:rFonts w:ascii="Tahoma" w:hAnsi="Tahoma" w:eastAsia="Tahoma" w:cs="Tahoma"/>
          <w:sz w:val="32"/>
          <w:szCs w:val="32"/>
        </w:rPr>
      </w:pPr>
    </w:p>
    <w:p w:rsidRPr="0016778C" w:rsidR="00856E84" w:rsidP="366206DC" w:rsidRDefault="366206DC" w14:paraId="6C8C1BCD" w14:textId="18758062">
      <w:r w:rsidRPr="0016778C">
        <w:rPr>
          <w:rFonts w:ascii="Tahoma" w:hAnsi="Tahoma" w:eastAsia="Tahoma" w:cs="Tahoma"/>
          <w:b/>
          <w:bCs/>
          <w:sz w:val="32"/>
          <w:szCs w:val="32"/>
        </w:rPr>
        <w:t xml:space="preserve"> </w:t>
      </w:r>
    </w:p>
    <w:p w:rsidRPr="0016778C" w:rsidR="00856E84" w:rsidP="366206DC" w:rsidRDefault="366206DC" w14:paraId="281EE8B4" w14:textId="06F4BE15">
      <w:r w:rsidRPr="0016778C">
        <w:rPr>
          <w:rFonts w:ascii="Tahoma" w:hAnsi="Tahoma" w:eastAsia="Tahoma" w:cs="Tahoma"/>
          <w:b/>
          <w:bCs/>
          <w:sz w:val="32"/>
          <w:szCs w:val="32"/>
        </w:rPr>
        <w:t xml:space="preserve"> </w:t>
      </w:r>
    </w:p>
    <w:p w:rsidRPr="0016778C" w:rsidR="00856E84" w:rsidP="000126DD" w:rsidRDefault="000126DD" w14:paraId="6B9E2FB2" w14:textId="185C740D">
      <w:pPr>
        <w:rPr>
          <w:rFonts w:ascii="Tahoma" w:hAnsi="Tahoma" w:eastAsia="Tahoma" w:cs="Tahoma"/>
          <w:b/>
          <w:bCs/>
          <w:sz w:val="32"/>
          <w:szCs w:val="32"/>
        </w:rPr>
      </w:pPr>
      <w:r w:rsidRPr="0016778C">
        <w:rPr>
          <w:rFonts w:ascii="Tahoma" w:hAnsi="Tahoma" w:eastAsia="Tahoma" w:cs="Tahoma"/>
          <w:b/>
          <w:bCs/>
          <w:sz w:val="32"/>
          <w:szCs w:val="32"/>
        </w:rPr>
        <w:br w:type="page"/>
      </w:r>
    </w:p>
    <w:p w:rsidR="00F30936" w:rsidP="00B37581" w:rsidRDefault="00FC604A" w14:paraId="43562B09" w14:textId="2821F1B0">
      <w:pPr>
        <w:pStyle w:val="Heading1"/>
        <w:numPr>
          <w:ilvl w:val="0"/>
          <w:numId w:val="0"/>
        </w:numPr>
        <w:ind w:left="432" w:hanging="432"/>
        <w:rPr>
          <w:rStyle w:val="Strong"/>
          <w:rFonts w:hint="eastAsia"/>
        </w:rPr>
      </w:pPr>
      <w:r>
        <w:rPr>
          <w:rStyle w:val="Strong"/>
        </w:rPr>
        <w:t>Les éléments clé</w:t>
      </w:r>
      <w:r w:rsidR="00B55C4E">
        <w:rPr>
          <w:rStyle w:val="Strong"/>
        </w:rPr>
        <w:t>s</w:t>
      </w:r>
    </w:p>
    <w:p w:rsidRPr="00C50A2E" w:rsidR="00C50A2E" w:rsidP="00C50A2E" w:rsidRDefault="005F15A9" w14:paraId="0031672F" w14:textId="2652CE28">
      <w:r>
        <w:t>Selon nous, l</w:t>
      </w:r>
      <w:r w:rsidRPr="00C50A2E" w:rsidR="00C50A2E">
        <w:t xml:space="preserve">es différents éléments clés </w:t>
      </w:r>
      <w:r>
        <w:t xml:space="preserve">mentionnés dans cet entretien </w:t>
      </w:r>
      <w:r w:rsidRPr="00C50A2E" w:rsidR="00C50A2E">
        <w:t xml:space="preserve">qui ont permis l'émergence de l'idée et </w:t>
      </w:r>
      <w:r>
        <w:t xml:space="preserve">de </w:t>
      </w:r>
      <w:r w:rsidRPr="00C50A2E" w:rsidR="00C50A2E">
        <w:t xml:space="preserve">la création du projet </w:t>
      </w:r>
      <w:r>
        <w:t>« </w:t>
      </w:r>
      <w:r w:rsidRPr="00C50A2E" w:rsidR="00C50A2E">
        <w:t>La Ruche qui dit oui</w:t>
      </w:r>
      <w:r>
        <w:t> ! » sont</w:t>
      </w:r>
      <w:r w:rsidRPr="00C50A2E" w:rsidR="00C50A2E">
        <w:t xml:space="preserve"> :</w:t>
      </w:r>
    </w:p>
    <w:p w:rsidR="00FF3D3E" w:rsidP="006029EC" w:rsidRDefault="006F17CA" w14:paraId="02E47C76" w14:textId="722112A3">
      <w:pPr>
        <w:pStyle w:val="ListParagraph"/>
      </w:pPr>
      <w:r w:rsidRPr="006F17CA">
        <w:rPr>
          <w:rFonts w:ascii="Poppins Bold" w:hAnsi="Poppins Bold"/>
          <w:b/>
          <w:bCs/>
        </w:rPr>
        <w:t>La Passion et Background de Guilhem Chéron</w:t>
      </w:r>
      <w:r w:rsidRPr="00381023" w:rsidR="00210A14">
        <w:rPr>
          <w:rStyle w:val="Strong"/>
        </w:rPr>
        <w:t xml:space="preserve"> :</w:t>
      </w:r>
      <w:r w:rsidRPr="00210A14" w:rsidR="00210A14">
        <w:t xml:space="preserve"> </w:t>
      </w:r>
      <w:r w:rsidRPr="009429A2" w:rsidR="009429A2">
        <w:t xml:space="preserve">La passion de Guilhem Chéron pour l'alimentation, renforcée par son background familial d'agriculteurs, a joué un rôle majeur. Son expérience professionnelle diversifiée, y compris la création d'un restaurant végétarien à Cuba et le dépôt d'un brevet industriel pour une cuillère facilitant l'alimentation des personnes alitées, a contribué à son expertise et </w:t>
      </w:r>
      <w:r w:rsidRPr="006029EC" w:rsidR="009429A2">
        <w:t>à sa sensibilité dans le domaine.</w:t>
      </w:r>
    </w:p>
    <w:p w:rsidR="00FF3D3E" w:rsidP="006029EC" w:rsidRDefault="00FF52D8" w14:paraId="55A4498D" w14:textId="380280C2">
      <w:pPr>
        <w:pStyle w:val="ListParagraph"/>
      </w:pPr>
      <w:r>
        <w:rPr>
          <w:rStyle w:val="Strong"/>
        </w:rPr>
        <w:t xml:space="preserve">La </w:t>
      </w:r>
      <w:r w:rsidRPr="00FF52D8">
        <w:rPr>
          <w:rFonts w:ascii="Poppins Bold" w:hAnsi="Poppins Bold"/>
          <w:b/>
          <w:bCs/>
        </w:rPr>
        <w:t>Recherche d'une Solution Holistique</w:t>
      </w:r>
      <w:r w:rsidRPr="00381023" w:rsidR="00210A14">
        <w:rPr>
          <w:rStyle w:val="Strong"/>
        </w:rPr>
        <w:t xml:space="preserve"> :</w:t>
      </w:r>
      <w:r w:rsidRPr="00210A14" w:rsidR="00210A14">
        <w:t xml:space="preserve"> </w:t>
      </w:r>
      <w:r w:rsidRPr="00FF52D8">
        <w:t>Guilhem Chéron cherchait à créer un projet qui englobe l'ensemble de la chaîne alimentaire, de la production à la distribution. L'idée était de répondre à la question de savoir comment bien manger tout en soutenant une autre façon de produire.</w:t>
      </w:r>
    </w:p>
    <w:p w:rsidR="00210A14" w:rsidP="006029EC" w:rsidRDefault="00FF3D3E" w14:paraId="77ECB5F3" w14:textId="5E549E08">
      <w:pPr>
        <w:pStyle w:val="ListParagraph"/>
      </w:pPr>
      <w:r w:rsidRPr="00FF3D3E">
        <w:rPr>
          <w:rFonts w:ascii="Poppins Bold" w:hAnsi="Poppins Bold"/>
          <w:b/>
          <w:bCs/>
        </w:rPr>
        <w:t xml:space="preserve">Incubateur et </w:t>
      </w:r>
      <w:r w:rsidRPr="00FF3D3E" w:rsidR="00235628">
        <w:rPr>
          <w:rFonts w:ascii="Poppins Bold" w:hAnsi="Poppins Bold"/>
          <w:b/>
          <w:bCs/>
        </w:rPr>
        <w:t>Exploration</w:t>
      </w:r>
      <w:r w:rsidRPr="00381023" w:rsidR="00235628">
        <w:rPr>
          <w:rStyle w:val="Strong"/>
        </w:rPr>
        <w:t xml:space="preserve"> :</w:t>
      </w:r>
      <w:r w:rsidRPr="00210A14" w:rsidR="00210A14">
        <w:t xml:space="preserve"> </w:t>
      </w:r>
      <w:r w:rsidRPr="00235628" w:rsidR="00235628">
        <w:t>Rejoindre un incubateur a fourni à Guilhem Chéron l'environnement propice pour explorer différentes idées. Durant six mois d'incubation, il a pu travailler sur la conceptualisation du modèle de La Ruche qui dit oui.</w:t>
      </w:r>
    </w:p>
    <w:p w:rsidR="00086763" w:rsidP="006029EC" w:rsidRDefault="0083270A" w14:paraId="3F24AA39" w14:textId="758EFB85">
      <w:pPr>
        <w:pStyle w:val="ListParagraph"/>
      </w:pPr>
      <w:r>
        <w:rPr>
          <w:rStyle w:val="Strong"/>
        </w:rPr>
        <w:t xml:space="preserve">Contexte social et économique : </w:t>
      </w:r>
      <w:r w:rsidRPr="00086763" w:rsidR="00086763">
        <w:t>La prise de conscience croissante des enjeux alimentaires, tels que l'importance de soutenir l'agriculture locale et durable, a créé un contexte favorable pour un projet comme La Ruche qui dit oui.</w:t>
      </w:r>
    </w:p>
    <w:p w:rsidRPr="00616F1C" w:rsidR="00616F1C" w:rsidP="003F68BC" w:rsidRDefault="003F68BC" w14:paraId="2017A1DB" w14:textId="70BC85D5">
      <w:pPr>
        <w:pStyle w:val="ListParagraph"/>
      </w:pPr>
      <w:r w:rsidRPr="003F68BC">
        <w:rPr>
          <w:rStyle w:val="Strong"/>
        </w:rPr>
        <w:t xml:space="preserve">Un </w:t>
      </w:r>
      <w:r w:rsidRPr="00616F1C" w:rsidR="00616F1C">
        <w:rPr>
          <w:rStyle w:val="Strong"/>
        </w:rPr>
        <w:t>Marché Alimentaire Collaboratif</w:t>
      </w:r>
      <w:r w:rsidRPr="003F68BC">
        <w:rPr>
          <w:rStyle w:val="Strong"/>
        </w:rPr>
        <w:t xml:space="preserve"> Vacant</w:t>
      </w:r>
      <w:r w:rsidRPr="00616F1C" w:rsidR="00616F1C">
        <w:rPr>
          <w:rStyle w:val="Strong"/>
        </w:rPr>
        <w:t xml:space="preserve"> :</w:t>
      </w:r>
      <w:r w:rsidRPr="00616F1C" w:rsidR="00616F1C">
        <w:t xml:space="preserve"> À l'époque de la création, il n'y avait pas encore de modèle établi dans le secteur alimentaire pour les plateformes collaboratives. La réussite d'autres plateformes collaboratives dans des secteurs tels que l'hébergement (Airbnb) et le covoiturage (Blablacar) a peut-être inspiré l'idée que ce modèle pourrait également fonctionner dans le domaine de l'alimentation.</w:t>
      </w:r>
    </w:p>
    <w:p w:rsidRPr="00616F1C" w:rsidR="00616F1C" w:rsidP="003F68BC" w:rsidRDefault="00616F1C" w14:paraId="044650D4" w14:textId="185E101E">
      <w:pPr>
        <w:pStyle w:val="ListParagraph"/>
      </w:pPr>
      <w:r w:rsidRPr="00616F1C">
        <w:rPr>
          <w:rStyle w:val="Strong"/>
        </w:rPr>
        <w:t>Vision Éthique et Sociale :</w:t>
      </w:r>
      <w:r w:rsidR="003F68BC">
        <w:t xml:space="preserve"> </w:t>
      </w:r>
      <w:r w:rsidRPr="00616F1C">
        <w:t>La volonté de créer une entreprise sociale et solidaire avec un impact positif sur la production agricole a été un moteur puissant. La vision éthique de Guilhem Chéron s'aligne sur la loi sur l'économie sociale et solidaire, qui préconise de réinvestir les bénéfices dans la mission de l'entreprise.</w:t>
      </w:r>
    </w:p>
    <w:p w:rsidRPr="00616F1C" w:rsidR="00620B89" w:rsidP="00956224" w:rsidRDefault="00616F1C" w14:paraId="29D0D9BC" w14:textId="21061783">
      <w:pPr>
        <w:pStyle w:val="ListParagraph"/>
      </w:pPr>
      <w:r w:rsidRPr="00616F1C">
        <w:rPr>
          <w:rStyle w:val="Strong"/>
        </w:rPr>
        <w:t>Expérience Antérieure et Apprentissage :</w:t>
      </w:r>
      <w:r w:rsidRPr="00616F1C">
        <w:t xml:space="preserve"> Les expériences antérieures de Guilhem Chéron, y compris son engagement dans des projets liés à l'alimentation et à l'entrepreneuriat, ont contribué à sa compréhension du secteur et à sa capacité à créer un modèle innovant.</w:t>
      </w:r>
    </w:p>
    <w:p w:rsidR="00BA1373" w:rsidP="00210A14" w:rsidRDefault="00616F1C" w14:paraId="77DE7E28" w14:textId="4740CD45">
      <w:r w:rsidRPr="00616F1C">
        <w:t>L'émergence de La Ruche qui dit oui vient d'une combinaison d'expérience personnelle, de réflexion</w:t>
      </w:r>
      <w:r w:rsidR="00956224">
        <w:t xml:space="preserve"> </w:t>
      </w:r>
      <w:r w:rsidRPr="00616F1C">
        <w:t>contextuelle sur les enjeux alimentaires, d'une recherche active dans un incubateur, et de la vision d'une entreprise éthique et socialement engagée.</w:t>
      </w:r>
    </w:p>
    <w:p w:rsidR="00F754AB" w:rsidP="00F26E24" w:rsidRDefault="00F26E24" w14:paraId="34E5A3CD" w14:textId="29B72816">
      <w:pPr>
        <w:keepNext w:val="0"/>
        <w:keepLines w:val="0"/>
      </w:pPr>
      <w:r>
        <w:br w:type="page"/>
      </w:r>
    </w:p>
    <w:p w:rsidR="00F754AB" w:rsidP="00F754AB" w:rsidRDefault="00581F58" w14:paraId="6382188A" w14:textId="02134935">
      <w:pPr>
        <w:pStyle w:val="Heading1"/>
        <w:numPr>
          <w:ilvl w:val="0"/>
          <w:numId w:val="0"/>
        </w:numPr>
        <w:ind w:left="432" w:hanging="432"/>
        <w:rPr>
          <w:rFonts w:hint="eastAsia"/>
        </w:rPr>
      </w:pPr>
      <w:r>
        <w:t xml:space="preserve">La </w:t>
      </w:r>
      <w:r w:rsidR="00EC16A8">
        <w:t>mission</w:t>
      </w:r>
      <w:r w:rsidR="007D6488">
        <w:t>, les valeurs</w:t>
      </w:r>
      <w:r w:rsidR="00FC7742">
        <w:t xml:space="preserve"> et la vision</w:t>
      </w:r>
    </w:p>
    <w:p w:rsidR="00D06969" w:rsidP="00D06969" w:rsidRDefault="00D06969" w14:paraId="06533637" w14:textId="77777777">
      <w:r>
        <w:t>La Ruche qui dit oui, selon ses cofondateurs, a pour mission principale de réinventer la façon dont les aliments sont produits et distribués. Leur vision repose sur la création d'un système alimentaire durable, centré sur la proximité, la qualité des produits et le lien direct entre les consommateurs et les producteurs locaux. Les valeurs fondamentales de La Ruche qui dit oui gravitent autour de plusieurs piliers :</w:t>
      </w:r>
    </w:p>
    <w:tbl>
      <w:tblPr>
        <w:tblStyle w:val="TableGrid"/>
        <w:tblW w:w="0" w:type="auto"/>
        <w:tblLook w:val="04A0" w:firstRow="1" w:lastRow="0" w:firstColumn="1" w:lastColumn="0" w:noHBand="0" w:noVBand="1"/>
      </w:tblPr>
      <w:tblGrid>
        <w:gridCol w:w="1602"/>
        <w:gridCol w:w="7414"/>
      </w:tblGrid>
      <w:tr w:rsidR="00F26E24" w:rsidTr="00D72534" w14:paraId="6ACF2488" w14:textId="77777777">
        <w:tc>
          <w:tcPr>
            <w:tcW w:w="0" w:type="auto"/>
            <w:shd w:val="clear" w:color="auto" w:fill="D9D9D9" w:themeFill="background1" w:themeFillShade="D9"/>
          </w:tcPr>
          <w:p w:rsidRPr="00D72534" w:rsidR="00F26E24" w:rsidP="00D06969" w:rsidRDefault="00D72534" w14:paraId="40B28EF5" w14:textId="60F20311">
            <w:pPr>
              <w:rPr>
                <w:rFonts w:ascii="Poppins Bold" w:hAnsi="Poppins Bold"/>
              </w:rPr>
            </w:pPr>
            <w:r w:rsidRPr="00D72534">
              <w:rPr>
                <w:rFonts w:ascii="Poppins Bold" w:hAnsi="Poppins Bold"/>
              </w:rPr>
              <w:t>Pilier</w:t>
            </w:r>
          </w:p>
        </w:tc>
        <w:tc>
          <w:tcPr>
            <w:tcW w:w="0" w:type="auto"/>
            <w:shd w:val="clear" w:color="auto" w:fill="D9D9D9" w:themeFill="background1" w:themeFillShade="D9"/>
          </w:tcPr>
          <w:p w:rsidRPr="00D72534" w:rsidR="00F26E24" w:rsidP="00F26E24" w:rsidRDefault="00D72534" w14:paraId="1D2335AE" w14:textId="38FB2C18">
            <w:pPr>
              <w:spacing w:after="160" w:line="259" w:lineRule="auto"/>
              <w:rPr>
                <w:rFonts w:ascii="Poppins Bold" w:hAnsi="Poppins Bold"/>
              </w:rPr>
            </w:pPr>
            <w:r w:rsidRPr="00D72534">
              <w:rPr>
                <w:rFonts w:ascii="Poppins Bold" w:hAnsi="Poppins Bold"/>
              </w:rPr>
              <w:t>Description</w:t>
            </w:r>
          </w:p>
        </w:tc>
      </w:tr>
      <w:tr w:rsidR="00F26E24" w:rsidTr="00D72534" w14:paraId="1E2A9073" w14:textId="77777777">
        <w:tc>
          <w:tcPr>
            <w:tcW w:w="0" w:type="auto"/>
            <w:shd w:val="clear" w:color="auto" w:fill="D9D9D9" w:themeFill="background1" w:themeFillShade="D9"/>
          </w:tcPr>
          <w:p w:rsidRPr="00D72534" w:rsidR="00F26E24" w:rsidP="00F26E24" w:rsidRDefault="00F26E24" w14:paraId="17FD927E" w14:textId="146E235E">
            <w:pPr>
              <w:rPr>
                <w:rFonts w:ascii="Poppins Bold" w:hAnsi="Poppins Bold"/>
              </w:rPr>
            </w:pPr>
            <w:r w:rsidRPr="00D72534">
              <w:rPr>
                <w:rFonts w:ascii="Poppins Bold" w:hAnsi="Poppins Bold"/>
              </w:rPr>
              <w:t>Proximité et circuit court</w:t>
            </w:r>
          </w:p>
        </w:tc>
        <w:tc>
          <w:tcPr>
            <w:tcW w:w="0" w:type="auto"/>
          </w:tcPr>
          <w:p w:rsidR="00F26E24" w:rsidP="00F26E24" w:rsidRDefault="00F26E24" w14:paraId="75E99CA0" w14:textId="604F78FB">
            <w:r>
              <w:t>Mettre en relation directe les consommateurs avec les producteurs locaux pour favoriser un approvisionnement en aliments de qualité tout en réduisant les distances et les intermédiaires.</w:t>
            </w:r>
          </w:p>
        </w:tc>
      </w:tr>
      <w:tr w:rsidR="00F26E24" w:rsidTr="00D72534" w14:paraId="36115FF9" w14:textId="77777777">
        <w:tc>
          <w:tcPr>
            <w:tcW w:w="0" w:type="auto"/>
            <w:shd w:val="clear" w:color="auto" w:fill="D9D9D9" w:themeFill="background1" w:themeFillShade="D9"/>
          </w:tcPr>
          <w:p w:rsidRPr="00D72534" w:rsidR="00F26E24" w:rsidP="00F26E24" w:rsidRDefault="00F26E24" w14:paraId="27B96AD2" w14:textId="6248FDB2">
            <w:pPr>
              <w:rPr>
                <w:rFonts w:ascii="Poppins Bold" w:hAnsi="Poppins Bold"/>
              </w:rPr>
            </w:pPr>
            <w:r w:rsidRPr="00D72534">
              <w:rPr>
                <w:rFonts w:ascii="Poppins Bold" w:hAnsi="Poppins Bold"/>
              </w:rPr>
              <w:t>Qualité des produits</w:t>
            </w:r>
          </w:p>
        </w:tc>
        <w:tc>
          <w:tcPr>
            <w:tcW w:w="0" w:type="auto"/>
          </w:tcPr>
          <w:p w:rsidR="00F26E24" w:rsidP="00F26E24" w:rsidRDefault="00F26E24" w14:paraId="0F43C60B" w14:textId="7B733075">
            <w:r>
              <w:t>Promouvoir des aliments de qualité, souvent biologiques ou issus de pratiques respectueuses de l'environnement, afin de garantir des produits sains et savoureux.</w:t>
            </w:r>
          </w:p>
        </w:tc>
      </w:tr>
      <w:tr w:rsidR="00F26E24" w:rsidTr="00D72534" w14:paraId="2F8F9B45" w14:textId="77777777">
        <w:tc>
          <w:tcPr>
            <w:tcW w:w="0" w:type="auto"/>
            <w:shd w:val="clear" w:color="auto" w:fill="D9D9D9" w:themeFill="background1" w:themeFillShade="D9"/>
          </w:tcPr>
          <w:p w:rsidRPr="00D72534" w:rsidR="00F26E24" w:rsidP="00F26E24" w:rsidRDefault="00F26E24" w14:paraId="539BB457" w14:textId="487E20C6">
            <w:pPr>
              <w:rPr>
                <w:rFonts w:ascii="Poppins Bold" w:hAnsi="Poppins Bold"/>
              </w:rPr>
            </w:pPr>
            <w:r w:rsidRPr="00D72534">
              <w:rPr>
                <w:rFonts w:ascii="Poppins Bold" w:hAnsi="Poppins Bold"/>
              </w:rPr>
              <w:t>Communauté et lien social</w:t>
            </w:r>
          </w:p>
        </w:tc>
        <w:tc>
          <w:tcPr>
            <w:tcW w:w="0" w:type="auto"/>
          </w:tcPr>
          <w:p w:rsidR="00F26E24" w:rsidP="00F26E24" w:rsidRDefault="00F26E24" w14:paraId="17624221" w14:textId="1BC9E4F2">
            <w:r>
              <w:t>Créer des espaces de rencontres entre les consommateurs et les producteurs pour favoriser les échanges, renforcer les liens au sein de la communauté locale et encourager une consommation plus consciente.</w:t>
            </w:r>
          </w:p>
        </w:tc>
      </w:tr>
      <w:tr w:rsidR="00F26E24" w:rsidTr="00D72534" w14:paraId="42F3C592" w14:textId="77777777">
        <w:tc>
          <w:tcPr>
            <w:tcW w:w="0" w:type="auto"/>
            <w:shd w:val="clear" w:color="auto" w:fill="D9D9D9" w:themeFill="background1" w:themeFillShade="D9"/>
          </w:tcPr>
          <w:p w:rsidRPr="00D72534" w:rsidR="00F26E24" w:rsidP="00F26E24" w:rsidRDefault="00F26E24" w14:paraId="33447125" w14:textId="70DA925C">
            <w:pPr>
              <w:rPr>
                <w:rFonts w:ascii="Poppins Bold" w:hAnsi="Poppins Bold"/>
              </w:rPr>
            </w:pPr>
            <w:r w:rsidRPr="00D72534">
              <w:rPr>
                <w:rFonts w:ascii="Poppins Bold" w:hAnsi="Poppins Bold"/>
              </w:rPr>
              <w:t>Durabilité</w:t>
            </w:r>
          </w:p>
        </w:tc>
        <w:tc>
          <w:tcPr>
            <w:tcW w:w="0" w:type="auto"/>
          </w:tcPr>
          <w:p w:rsidR="00F26E24" w:rsidP="00F26E24" w:rsidRDefault="00F26E24" w14:paraId="63B5726E" w14:textId="1E39413F">
            <w:r>
              <w:t>Encourager des pratiques durables tant sur le plan environnemental que social, en soutenant des producteurs engagés dans des méthodes respectueuses de l'écosystème et en favorisant une économie locale et équitable.</w:t>
            </w:r>
          </w:p>
        </w:tc>
      </w:tr>
    </w:tbl>
    <w:p w:rsidR="00D06969" w:rsidP="00D06969" w:rsidRDefault="00F26E24" w14:paraId="3CB01B43" w14:textId="04EC79A1">
      <w:r>
        <w:br/>
      </w:r>
      <w:r w:rsidR="00D06969">
        <w:t>La vision globale de La Ruche qui dit oui est donc de construire un écosystème alimentaire où les circuits courts, la qualité des produits, les liens humains et la durabilité sont au cœur des préoccupations, offrant ainsi une alternative convaincante aux modèles traditionnels de distribution alimentaire.</w:t>
      </w:r>
    </w:p>
    <w:p w:rsidRPr="00235628" w:rsidR="00BA1373" w:rsidP="00210A14" w:rsidRDefault="00BA1373" w14:paraId="0BC042CE" w14:textId="0E520223">
      <w:pPr>
        <w:sectPr w:rsidRPr="00235628" w:rsidR="00BA1373">
          <w:headerReference w:type="default" r:id="rId8"/>
          <w:footerReference w:type="default" r:id="rId9"/>
          <w:pgSz w:w="11906" w:h="16838"/>
          <w:pgMar w:top="1440" w:right="1440" w:bottom="1440" w:left="1440" w:header="720" w:footer="720" w:gutter="0"/>
          <w:cols w:space="720"/>
          <w:docGrid w:linePitch="360"/>
        </w:sectPr>
      </w:pPr>
    </w:p>
    <w:p w:rsidR="00581907" w:rsidP="008E69B2" w:rsidRDefault="008E69B2" w14:paraId="28D7E9B1" w14:textId="48E5373E">
      <w:pPr>
        <w:pStyle w:val="Heading1"/>
        <w:numPr>
          <w:ilvl w:val="0"/>
          <w:numId w:val="0"/>
        </w:numPr>
        <w:ind w:left="432" w:hanging="432"/>
        <w:rPr>
          <w:lang w:val="en-GB"/>
        </w:rPr>
      </w:pPr>
      <w:r>
        <w:rPr>
          <w:noProof/>
          <w:lang w:val="en-GB"/>
        </w:rPr>
        <w:drawing>
          <wp:anchor distT="0" distB="0" distL="114300" distR="114300" simplePos="0" relativeHeight="251658240" behindDoc="0" locked="0" layoutInCell="1" allowOverlap="1" wp14:anchorId="257ABD12" wp14:editId="541AB36A">
            <wp:simplePos x="0" y="0"/>
            <wp:positionH relativeFrom="page">
              <wp:posOffset>16510</wp:posOffset>
            </wp:positionH>
            <wp:positionV relativeFrom="paragraph">
              <wp:posOffset>342900</wp:posOffset>
            </wp:positionV>
            <wp:extent cx="10675620" cy="6079815"/>
            <wp:effectExtent l="0" t="0" r="0" b="0"/>
            <wp:wrapNone/>
            <wp:docPr id="237397448" name="Image 3"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7448" name="Image 3" descr="Une image contenant texte, capture d’écran, Police, menu&#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5620" cy="6079815"/>
                    </a:xfrm>
                    <a:prstGeom prst="rect">
                      <a:avLst/>
                    </a:prstGeom>
                    <a:noFill/>
                  </pic:spPr>
                </pic:pic>
              </a:graphicData>
            </a:graphic>
            <wp14:sizeRelH relativeFrom="margin">
              <wp14:pctWidth>0</wp14:pctWidth>
            </wp14:sizeRelH>
            <wp14:sizeRelV relativeFrom="margin">
              <wp14:pctHeight>0</wp14:pctHeight>
            </wp14:sizeRelV>
          </wp:anchor>
        </w:drawing>
      </w:r>
      <w:r w:rsidRPr="00235628" w:rsidR="00822F16">
        <w:rPr>
          <w:lang w:val="en-GB"/>
        </w:rPr>
        <w:t>Business</w:t>
      </w:r>
      <w:r w:rsidRPr="00235628" w:rsidR="005211A7">
        <w:rPr>
          <w:lang w:val="en-GB"/>
        </w:rPr>
        <w:t xml:space="preserve"> Model Canva</w:t>
      </w:r>
    </w:p>
    <w:p w:rsidRPr="00235628" w:rsidR="00581907" w:rsidP="008E69B2" w:rsidRDefault="00581907" w14:paraId="1FDB12C7" w14:textId="0C5696A6">
      <w:pPr>
        <w:rPr>
          <w:lang w:val="en-GB"/>
        </w:rPr>
      </w:pPr>
    </w:p>
    <w:sectPr w:rsidRPr="00235628" w:rsidR="00581907" w:rsidSect="008E69B2">
      <w:footerReference w:type="default" r:id="rId11"/>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6433" w:rsidRDefault="00A66433" w14:paraId="7697BE3C" w14:textId="77777777">
      <w:pPr>
        <w:spacing w:after="0" w:line="240" w:lineRule="auto"/>
      </w:pPr>
      <w:r>
        <w:separator/>
      </w:r>
    </w:p>
  </w:endnote>
  <w:endnote w:type="continuationSeparator" w:id="0">
    <w:p w:rsidR="00A66433" w:rsidRDefault="00A66433" w14:paraId="1A985BCA" w14:textId="77777777">
      <w:pPr>
        <w:spacing w:after="0" w:line="240" w:lineRule="auto"/>
      </w:pPr>
      <w:r>
        <w:continuationSeparator/>
      </w:r>
    </w:p>
  </w:endnote>
  <w:endnote w:type="continuationNotice" w:id="1">
    <w:p w:rsidR="00A66433" w:rsidRDefault="00A66433" w14:paraId="1DB8A57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mc:Ignorable="w14 w15 w16se w16cid w16 w16cex w16sdtdh w16du wp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Bold">
    <w:altName w:val="Cambria"/>
    <w:panose1 w:val="00000000000000000000"/>
    <w:charset w:val="00"/>
    <w:family w:val="roman"/>
    <w:notTrueType/>
    <w:pitch w:val="default"/>
  </w:font>
  <w:font w:name="Poppins Light">
    <w:altName w:val="Nirmala UI"/>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66206DC" w:rsidTr="366206DC" w14:paraId="5AD30E67" w14:textId="77777777">
      <w:trPr>
        <w:trHeight w:val="300"/>
      </w:trPr>
      <w:tc>
        <w:tcPr>
          <w:tcW w:w="3005" w:type="dxa"/>
        </w:tcPr>
        <w:p w:rsidR="366206DC" w:rsidP="366206DC" w:rsidRDefault="366206DC" w14:paraId="7F6D3D0F" w14:textId="77777777">
          <w:pPr>
            <w:pStyle w:val="Header"/>
            <w:ind w:left="-115"/>
          </w:pPr>
        </w:p>
      </w:tc>
      <w:tc>
        <w:tcPr>
          <w:tcW w:w="3005" w:type="dxa"/>
        </w:tcPr>
        <w:p w:rsidR="366206DC" w:rsidP="366206DC" w:rsidRDefault="366206DC" w14:paraId="1CCC5F4A" w14:textId="77777777">
          <w:pPr>
            <w:pStyle w:val="Header"/>
            <w:jc w:val="center"/>
          </w:pPr>
        </w:p>
      </w:tc>
      <w:tc>
        <w:tcPr>
          <w:tcW w:w="3005" w:type="dxa"/>
        </w:tcPr>
        <w:p w:rsidR="366206DC" w:rsidP="366206DC" w:rsidRDefault="366206DC" w14:paraId="677050A7" w14:textId="77777777">
          <w:pPr>
            <w:pStyle w:val="Header"/>
            <w:ind w:right="-115"/>
            <w:jc w:val="right"/>
          </w:pPr>
          <w:r>
            <w:fldChar w:fldCharType="begin"/>
          </w:r>
          <w:r>
            <w:instrText>PAGE</w:instrText>
          </w:r>
          <w:r>
            <w:fldChar w:fldCharType="separate"/>
          </w:r>
          <w:r w:rsidR="0055366C">
            <w:rPr>
              <w:noProof/>
            </w:rPr>
            <w:t>1</w:t>
          </w:r>
          <w:r>
            <w:fldChar w:fldCharType="end"/>
          </w:r>
        </w:p>
      </w:tc>
    </w:tr>
  </w:tbl>
  <w:p w:rsidR="366206DC" w:rsidP="366206DC" w:rsidRDefault="366206DC" w14:paraId="6DDC694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66206DC" w:rsidTr="366206DC" w14:paraId="1BCEAE6D" w14:textId="77777777">
      <w:trPr>
        <w:trHeight w:val="300"/>
        <w:del w:author="Alexis Gibert" w:date="2023-12-12T16:01:00Z" w:id="0"/>
      </w:trPr>
      <w:tc>
        <w:tcPr>
          <w:tcW w:w="3005" w:type="dxa"/>
        </w:tcPr>
        <w:p w:rsidR="366206DC" w:rsidP="366206DC" w:rsidRDefault="366206DC" w14:paraId="53528748" w14:textId="26C740DD">
          <w:pPr>
            <w:pStyle w:val="Header"/>
            <w:ind w:left="-115"/>
            <w:rPr>
              <w:del w:author="Alexis Gibert" w:date="2023-12-12T16:01:00Z" w:id="1"/>
            </w:rPr>
          </w:pPr>
        </w:p>
      </w:tc>
      <w:tc>
        <w:tcPr>
          <w:tcW w:w="3005" w:type="dxa"/>
        </w:tcPr>
        <w:p w:rsidR="366206DC" w:rsidP="366206DC" w:rsidRDefault="366206DC" w14:paraId="16A56F01" w14:textId="1931727F">
          <w:pPr>
            <w:pStyle w:val="Header"/>
            <w:jc w:val="center"/>
            <w:rPr>
              <w:del w:author="Alexis Gibert" w:date="2023-12-12T16:01:00Z" w:id="2"/>
            </w:rPr>
          </w:pPr>
        </w:p>
      </w:tc>
      <w:tc>
        <w:tcPr>
          <w:tcW w:w="3005" w:type="dxa"/>
        </w:tcPr>
        <w:p w:rsidR="366206DC" w:rsidP="366206DC" w:rsidRDefault="366206DC" w14:paraId="5CA6D218" w14:textId="1B9B312F">
          <w:pPr>
            <w:pStyle w:val="Header"/>
            <w:ind w:right="-115"/>
            <w:jc w:val="right"/>
            <w:rPr>
              <w:del w:author="Alexis Gibert" w:date="2023-12-12T16:01:00Z" w:id="3"/>
            </w:rPr>
          </w:pPr>
          <w:del w:author="Alexis Gibert" w:date="2023-12-12T16:01:00Z" w:id="4">
            <w:r>
              <w:fldChar w:fldCharType="begin"/>
            </w:r>
            <w:r>
              <w:delInstrText>PAGE</w:delInstrText>
            </w:r>
            <w:r>
              <w:fldChar w:fldCharType="separate"/>
            </w:r>
            <w:r w:rsidR="0055366C">
              <w:rPr>
                <w:noProof/>
              </w:rPr>
              <w:delText>1</w:delText>
            </w:r>
            <w:r>
              <w:fldChar w:fldCharType="end"/>
            </w:r>
          </w:del>
        </w:p>
      </w:tc>
    </w:tr>
  </w:tbl>
  <w:p w:rsidR="366206DC" w:rsidP="366206DC" w:rsidRDefault="366206DC" w14:paraId="2D025D0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6433" w:rsidRDefault="00A66433" w14:paraId="2021E906" w14:textId="77777777">
      <w:pPr>
        <w:spacing w:after="0" w:line="240" w:lineRule="auto"/>
      </w:pPr>
      <w:r>
        <w:separator/>
      </w:r>
    </w:p>
  </w:footnote>
  <w:footnote w:type="continuationSeparator" w:id="0">
    <w:p w:rsidR="00A66433" w:rsidRDefault="00A66433" w14:paraId="12CCD287" w14:textId="77777777">
      <w:pPr>
        <w:spacing w:after="0" w:line="240" w:lineRule="auto"/>
      </w:pPr>
      <w:r>
        <w:continuationSeparator/>
      </w:r>
    </w:p>
  </w:footnote>
  <w:footnote w:type="continuationNotice" w:id="1">
    <w:p w:rsidR="00A66433" w:rsidRDefault="00A66433" w14:paraId="030C438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66206DC" w:rsidTr="366206DC" w14:paraId="3EC8AC64" w14:textId="77777777">
      <w:trPr>
        <w:trHeight w:val="300"/>
      </w:trPr>
      <w:tc>
        <w:tcPr>
          <w:tcW w:w="3005" w:type="dxa"/>
        </w:tcPr>
        <w:p w:rsidR="366206DC" w:rsidP="366206DC" w:rsidRDefault="366206DC" w14:paraId="0C0013EB" w14:textId="167C8F4A">
          <w:pPr>
            <w:pStyle w:val="Header"/>
            <w:ind w:left="-115"/>
          </w:pPr>
        </w:p>
      </w:tc>
      <w:tc>
        <w:tcPr>
          <w:tcW w:w="3005" w:type="dxa"/>
        </w:tcPr>
        <w:p w:rsidR="366206DC" w:rsidP="366206DC" w:rsidRDefault="366206DC" w14:paraId="4F807280" w14:textId="5872831C">
          <w:pPr>
            <w:pStyle w:val="Header"/>
            <w:jc w:val="center"/>
          </w:pPr>
        </w:p>
      </w:tc>
      <w:tc>
        <w:tcPr>
          <w:tcW w:w="3005" w:type="dxa"/>
        </w:tcPr>
        <w:p w:rsidR="366206DC" w:rsidP="366206DC" w:rsidRDefault="366206DC" w14:paraId="5572AA45" w14:textId="3F1E168A">
          <w:pPr>
            <w:pStyle w:val="Header"/>
            <w:ind w:right="-115"/>
            <w:jc w:val="right"/>
          </w:pPr>
        </w:p>
      </w:tc>
    </w:tr>
  </w:tbl>
  <w:p w:rsidR="366206DC" w:rsidP="366206DC" w:rsidRDefault="366206DC" w14:paraId="25376819" w14:textId="41C3A8E5">
    <w:pPr>
      <w:pStyle w:val="Header"/>
    </w:pPr>
  </w:p>
</w:hdr>
</file>

<file path=word/intelligence2.xml><?xml version="1.0" encoding="utf-8"?>
<int2:intelligence xmlns:int2="http://schemas.microsoft.com/office/intelligence/2020/intelligence" xmlns:oel="http://schemas.microsoft.com/office/2019/extlst">
  <int2:observations>
    <int2:textHash int2:hashCode="Nj+DQuL0PseHQ+" int2:id="b1pvnGBL">
      <int2:state int2:value="Rejected" int2:type="AugLoop_Text_Critique"/>
    </int2:textHash>
    <int2:textHash int2:hashCode="AlXq8z1WJhmkNk" int2:id="fwrLM2Sa">
      <int2:state int2:value="Rejected" int2:type="AugLoop_Text_Critique"/>
    </int2:textHash>
    <int2:textHash int2:hashCode="ZfOSb5oqyN3flU" int2:id="weAl8qL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518C"/>
    <w:multiLevelType w:val="hybridMultilevel"/>
    <w:tmpl w:val="68BA1F56"/>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8E61727"/>
    <w:multiLevelType w:val="hybridMultilevel"/>
    <w:tmpl w:val="41F6FB64"/>
    <w:lvl w:ilvl="0" w:tplc="9E828442">
      <w:start w:val="4"/>
      <w:numFmt w:val="bullet"/>
      <w:lvlText w:val=""/>
      <w:lvlJc w:val="left"/>
      <w:pPr>
        <w:ind w:left="720" w:hanging="360"/>
      </w:pPr>
      <w:rPr>
        <w:rFonts w:hint="default" w:ascii="Symbol" w:hAnsi="Symbol" w:eastAsiaTheme="minorHAnsi" w:cstheme="minorBidi"/>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7935"/>
    <w:multiLevelType w:val="hybridMultilevel"/>
    <w:tmpl w:val="EC3408C2"/>
    <w:lvl w:ilvl="0" w:tplc="C402144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D627F"/>
    <w:multiLevelType w:val="multilevel"/>
    <w:tmpl w:val="B7A6D6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B84D88C"/>
    <w:multiLevelType w:val="hybridMultilevel"/>
    <w:tmpl w:val="3DE29A42"/>
    <w:lvl w:ilvl="0" w:tplc="7A103F1C">
      <w:start w:val="1"/>
      <w:numFmt w:val="bullet"/>
      <w:lvlText w:val=""/>
      <w:lvlJc w:val="left"/>
      <w:pPr>
        <w:ind w:left="720" w:hanging="360"/>
      </w:pPr>
      <w:rPr>
        <w:rFonts w:hint="default" w:ascii="Symbol" w:hAnsi="Symbol"/>
      </w:rPr>
    </w:lvl>
    <w:lvl w:ilvl="1" w:tplc="9F982F4C">
      <w:start w:val="1"/>
      <w:numFmt w:val="bullet"/>
      <w:lvlText w:val="o"/>
      <w:lvlJc w:val="left"/>
      <w:pPr>
        <w:ind w:left="1440" w:hanging="360"/>
      </w:pPr>
      <w:rPr>
        <w:rFonts w:hint="default" w:ascii="Courier New" w:hAnsi="Courier New"/>
      </w:rPr>
    </w:lvl>
    <w:lvl w:ilvl="2" w:tplc="FF16AB0E">
      <w:start w:val="1"/>
      <w:numFmt w:val="bullet"/>
      <w:lvlText w:val=""/>
      <w:lvlJc w:val="left"/>
      <w:pPr>
        <w:ind w:left="2160" w:hanging="360"/>
      </w:pPr>
      <w:rPr>
        <w:rFonts w:hint="default" w:ascii="Wingdings" w:hAnsi="Wingdings"/>
      </w:rPr>
    </w:lvl>
    <w:lvl w:ilvl="3" w:tplc="C1021B36">
      <w:start w:val="1"/>
      <w:numFmt w:val="bullet"/>
      <w:lvlText w:val=""/>
      <w:lvlJc w:val="left"/>
      <w:pPr>
        <w:ind w:left="2880" w:hanging="360"/>
      </w:pPr>
      <w:rPr>
        <w:rFonts w:hint="default" w:ascii="Symbol" w:hAnsi="Symbol"/>
      </w:rPr>
    </w:lvl>
    <w:lvl w:ilvl="4" w:tplc="47C0F6DA">
      <w:start w:val="1"/>
      <w:numFmt w:val="bullet"/>
      <w:lvlText w:val="o"/>
      <w:lvlJc w:val="left"/>
      <w:pPr>
        <w:ind w:left="3600" w:hanging="360"/>
      </w:pPr>
      <w:rPr>
        <w:rFonts w:hint="default" w:ascii="Courier New" w:hAnsi="Courier New"/>
      </w:rPr>
    </w:lvl>
    <w:lvl w:ilvl="5" w:tplc="B26E9FC4">
      <w:start w:val="1"/>
      <w:numFmt w:val="bullet"/>
      <w:lvlText w:val=""/>
      <w:lvlJc w:val="left"/>
      <w:pPr>
        <w:ind w:left="4320" w:hanging="360"/>
      </w:pPr>
      <w:rPr>
        <w:rFonts w:hint="default" w:ascii="Wingdings" w:hAnsi="Wingdings"/>
      </w:rPr>
    </w:lvl>
    <w:lvl w:ilvl="6" w:tplc="D2D2625C">
      <w:start w:val="1"/>
      <w:numFmt w:val="bullet"/>
      <w:lvlText w:val=""/>
      <w:lvlJc w:val="left"/>
      <w:pPr>
        <w:ind w:left="5040" w:hanging="360"/>
      </w:pPr>
      <w:rPr>
        <w:rFonts w:hint="default" w:ascii="Symbol" w:hAnsi="Symbol"/>
      </w:rPr>
    </w:lvl>
    <w:lvl w:ilvl="7" w:tplc="D68A1C32">
      <w:start w:val="1"/>
      <w:numFmt w:val="bullet"/>
      <w:lvlText w:val="o"/>
      <w:lvlJc w:val="left"/>
      <w:pPr>
        <w:ind w:left="5760" w:hanging="360"/>
      </w:pPr>
      <w:rPr>
        <w:rFonts w:hint="default" w:ascii="Courier New" w:hAnsi="Courier New"/>
      </w:rPr>
    </w:lvl>
    <w:lvl w:ilvl="8" w:tplc="F134EB84">
      <w:start w:val="1"/>
      <w:numFmt w:val="bullet"/>
      <w:lvlText w:val=""/>
      <w:lvlJc w:val="left"/>
      <w:pPr>
        <w:ind w:left="6480" w:hanging="360"/>
      </w:pPr>
      <w:rPr>
        <w:rFonts w:hint="default" w:ascii="Wingdings" w:hAnsi="Wingdings"/>
      </w:rPr>
    </w:lvl>
  </w:abstractNum>
  <w:abstractNum w:abstractNumId="5" w15:restartNumberingAfterBreak="0">
    <w:nsid w:val="0F347303"/>
    <w:multiLevelType w:val="hybridMultilevel"/>
    <w:tmpl w:val="10EEFF78"/>
    <w:lvl w:ilvl="0" w:tplc="54B8944C">
      <w:start w:val="1"/>
      <w:numFmt w:val="bullet"/>
      <w:lvlText w:val=""/>
      <w:lvlJc w:val="left"/>
      <w:pPr>
        <w:ind w:left="720" w:hanging="360"/>
      </w:pPr>
      <w:rPr>
        <w:rFonts w:hint="default" w:ascii="Symbol" w:hAnsi="Symbol"/>
      </w:rPr>
    </w:lvl>
    <w:lvl w:ilvl="1" w:tplc="D0968E56">
      <w:start w:val="1"/>
      <w:numFmt w:val="bullet"/>
      <w:lvlText w:val="o"/>
      <w:lvlJc w:val="left"/>
      <w:pPr>
        <w:ind w:left="1440" w:hanging="360"/>
      </w:pPr>
      <w:rPr>
        <w:rFonts w:hint="default" w:ascii="Courier New" w:hAnsi="Courier New"/>
      </w:rPr>
    </w:lvl>
    <w:lvl w:ilvl="2" w:tplc="F882564C">
      <w:start w:val="1"/>
      <w:numFmt w:val="bullet"/>
      <w:lvlText w:val=""/>
      <w:lvlJc w:val="left"/>
      <w:pPr>
        <w:ind w:left="2160" w:hanging="360"/>
      </w:pPr>
      <w:rPr>
        <w:rFonts w:hint="default" w:ascii="Wingdings" w:hAnsi="Wingdings"/>
      </w:rPr>
    </w:lvl>
    <w:lvl w:ilvl="3" w:tplc="F42247EE">
      <w:start w:val="1"/>
      <w:numFmt w:val="bullet"/>
      <w:lvlText w:val=""/>
      <w:lvlJc w:val="left"/>
      <w:pPr>
        <w:ind w:left="2880" w:hanging="360"/>
      </w:pPr>
      <w:rPr>
        <w:rFonts w:hint="default" w:ascii="Symbol" w:hAnsi="Symbol"/>
      </w:rPr>
    </w:lvl>
    <w:lvl w:ilvl="4" w:tplc="F9BA19C4">
      <w:start w:val="1"/>
      <w:numFmt w:val="bullet"/>
      <w:lvlText w:val="o"/>
      <w:lvlJc w:val="left"/>
      <w:pPr>
        <w:ind w:left="3600" w:hanging="360"/>
      </w:pPr>
      <w:rPr>
        <w:rFonts w:hint="default" w:ascii="Courier New" w:hAnsi="Courier New"/>
      </w:rPr>
    </w:lvl>
    <w:lvl w:ilvl="5" w:tplc="E87ED3A6">
      <w:start w:val="1"/>
      <w:numFmt w:val="bullet"/>
      <w:lvlText w:val=""/>
      <w:lvlJc w:val="left"/>
      <w:pPr>
        <w:ind w:left="4320" w:hanging="360"/>
      </w:pPr>
      <w:rPr>
        <w:rFonts w:hint="default" w:ascii="Wingdings" w:hAnsi="Wingdings"/>
      </w:rPr>
    </w:lvl>
    <w:lvl w:ilvl="6" w:tplc="370E6ECC">
      <w:start w:val="1"/>
      <w:numFmt w:val="bullet"/>
      <w:lvlText w:val=""/>
      <w:lvlJc w:val="left"/>
      <w:pPr>
        <w:ind w:left="5040" w:hanging="360"/>
      </w:pPr>
      <w:rPr>
        <w:rFonts w:hint="default" w:ascii="Symbol" w:hAnsi="Symbol"/>
      </w:rPr>
    </w:lvl>
    <w:lvl w:ilvl="7" w:tplc="232E1AE0">
      <w:start w:val="1"/>
      <w:numFmt w:val="bullet"/>
      <w:lvlText w:val="o"/>
      <w:lvlJc w:val="left"/>
      <w:pPr>
        <w:ind w:left="5760" w:hanging="360"/>
      </w:pPr>
      <w:rPr>
        <w:rFonts w:hint="default" w:ascii="Courier New" w:hAnsi="Courier New"/>
      </w:rPr>
    </w:lvl>
    <w:lvl w:ilvl="8" w:tplc="82CC41E6">
      <w:start w:val="1"/>
      <w:numFmt w:val="bullet"/>
      <w:lvlText w:val=""/>
      <w:lvlJc w:val="left"/>
      <w:pPr>
        <w:ind w:left="6480" w:hanging="360"/>
      </w:pPr>
      <w:rPr>
        <w:rFonts w:hint="default" w:ascii="Wingdings" w:hAnsi="Wingdings"/>
      </w:rPr>
    </w:lvl>
  </w:abstractNum>
  <w:abstractNum w:abstractNumId="6" w15:restartNumberingAfterBreak="0">
    <w:nsid w:val="14AB0738"/>
    <w:multiLevelType w:val="multilevel"/>
    <w:tmpl w:val="5964A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50B74"/>
    <w:multiLevelType w:val="hybridMultilevel"/>
    <w:tmpl w:val="0F9A0950"/>
    <w:lvl w:ilvl="0" w:tplc="C40A3F40">
      <w:start w:val="1"/>
      <w:numFmt w:val="bullet"/>
      <w:lvlText w:val="•"/>
      <w:lvlJc w:val="left"/>
      <w:pPr>
        <w:tabs>
          <w:tab w:val="num" w:pos="720"/>
        </w:tabs>
        <w:ind w:left="720" w:hanging="360"/>
      </w:pPr>
      <w:rPr>
        <w:rFonts w:hint="default" w:ascii="Arial" w:hAnsi="Arial"/>
      </w:rPr>
    </w:lvl>
    <w:lvl w:ilvl="1" w:tplc="C9184204" w:tentative="1">
      <w:start w:val="1"/>
      <w:numFmt w:val="bullet"/>
      <w:lvlText w:val="•"/>
      <w:lvlJc w:val="left"/>
      <w:pPr>
        <w:tabs>
          <w:tab w:val="num" w:pos="1440"/>
        </w:tabs>
        <w:ind w:left="1440" w:hanging="360"/>
      </w:pPr>
      <w:rPr>
        <w:rFonts w:hint="default" w:ascii="Arial" w:hAnsi="Arial"/>
      </w:rPr>
    </w:lvl>
    <w:lvl w:ilvl="2" w:tplc="224C0CD8" w:tentative="1">
      <w:start w:val="1"/>
      <w:numFmt w:val="bullet"/>
      <w:lvlText w:val="•"/>
      <w:lvlJc w:val="left"/>
      <w:pPr>
        <w:tabs>
          <w:tab w:val="num" w:pos="2160"/>
        </w:tabs>
        <w:ind w:left="2160" w:hanging="360"/>
      </w:pPr>
      <w:rPr>
        <w:rFonts w:hint="default" w:ascii="Arial" w:hAnsi="Arial"/>
      </w:rPr>
    </w:lvl>
    <w:lvl w:ilvl="3" w:tplc="145ED5B8" w:tentative="1">
      <w:start w:val="1"/>
      <w:numFmt w:val="bullet"/>
      <w:lvlText w:val="•"/>
      <w:lvlJc w:val="left"/>
      <w:pPr>
        <w:tabs>
          <w:tab w:val="num" w:pos="2880"/>
        </w:tabs>
        <w:ind w:left="2880" w:hanging="360"/>
      </w:pPr>
      <w:rPr>
        <w:rFonts w:hint="default" w:ascii="Arial" w:hAnsi="Arial"/>
      </w:rPr>
    </w:lvl>
    <w:lvl w:ilvl="4" w:tplc="8CDEB3BC" w:tentative="1">
      <w:start w:val="1"/>
      <w:numFmt w:val="bullet"/>
      <w:lvlText w:val="•"/>
      <w:lvlJc w:val="left"/>
      <w:pPr>
        <w:tabs>
          <w:tab w:val="num" w:pos="3600"/>
        </w:tabs>
        <w:ind w:left="3600" w:hanging="360"/>
      </w:pPr>
      <w:rPr>
        <w:rFonts w:hint="default" w:ascii="Arial" w:hAnsi="Arial"/>
      </w:rPr>
    </w:lvl>
    <w:lvl w:ilvl="5" w:tplc="DA103046" w:tentative="1">
      <w:start w:val="1"/>
      <w:numFmt w:val="bullet"/>
      <w:lvlText w:val="•"/>
      <w:lvlJc w:val="left"/>
      <w:pPr>
        <w:tabs>
          <w:tab w:val="num" w:pos="4320"/>
        </w:tabs>
        <w:ind w:left="4320" w:hanging="360"/>
      </w:pPr>
      <w:rPr>
        <w:rFonts w:hint="default" w:ascii="Arial" w:hAnsi="Arial"/>
      </w:rPr>
    </w:lvl>
    <w:lvl w:ilvl="6" w:tplc="45CE3DCE" w:tentative="1">
      <w:start w:val="1"/>
      <w:numFmt w:val="bullet"/>
      <w:lvlText w:val="•"/>
      <w:lvlJc w:val="left"/>
      <w:pPr>
        <w:tabs>
          <w:tab w:val="num" w:pos="5040"/>
        </w:tabs>
        <w:ind w:left="5040" w:hanging="360"/>
      </w:pPr>
      <w:rPr>
        <w:rFonts w:hint="default" w:ascii="Arial" w:hAnsi="Arial"/>
      </w:rPr>
    </w:lvl>
    <w:lvl w:ilvl="7" w:tplc="5B6E06C6" w:tentative="1">
      <w:start w:val="1"/>
      <w:numFmt w:val="bullet"/>
      <w:lvlText w:val="•"/>
      <w:lvlJc w:val="left"/>
      <w:pPr>
        <w:tabs>
          <w:tab w:val="num" w:pos="5760"/>
        </w:tabs>
        <w:ind w:left="5760" w:hanging="360"/>
      </w:pPr>
      <w:rPr>
        <w:rFonts w:hint="default" w:ascii="Arial" w:hAnsi="Arial"/>
      </w:rPr>
    </w:lvl>
    <w:lvl w:ilvl="8" w:tplc="2FAAE6EA"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B3F03F1"/>
    <w:multiLevelType w:val="hybridMultilevel"/>
    <w:tmpl w:val="DD8A9B1A"/>
    <w:lvl w:ilvl="0" w:tplc="E14A6B66">
      <w:start w:val="1"/>
      <w:numFmt w:val="bullet"/>
      <w:lvlText w:val=""/>
      <w:lvlJc w:val="left"/>
      <w:pPr>
        <w:ind w:left="720" w:hanging="360"/>
      </w:pPr>
      <w:rPr>
        <w:rFonts w:hint="default" w:ascii="Symbol" w:hAnsi="Symbol"/>
      </w:rPr>
    </w:lvl>
    <w:lvl w:ilvl="1" w:tplc="85F0EA4A">
      <w:start w:val="1"/>
      <w:numFmt w:val="bullet"/>
      <w:lvlText w:val="o"/>
      <w:lvlJc w:val="left"/>
      <w:pPr>
        <w:ind w:left="1440" w:hanging="360"/>
      </w:pPr>
      <w:rPr>
        <w:rFonts w:hint="default" w:ascii="Courier New" w:hAnsi="Courier New"/>
      </w:rPr>
    </w:lvl>
    <w:lvl w:ilvl="2" w:tplc="BB8A50C8">
      <w:start w:val="1"/>
      <w:numFmt w:val="bullet"/>
      <w:lvlText w:val=""/>
      <w:lvlJc w:val="left"/>
      <w:pPr>
        <w:ind w:left="2160" w:hanging="360"/>
      </w:pPr>
      <w:rPr>
        <w:rFonts w:hint="default" w:ascii="Wingdings" w:hAnsi="Wingdings"/>
      </w:rPr>
    </w:lvl>
    <w:lvl w:ilvl="3" w:tplc="7EBC5C7A">
      <w:start w:val="1"/>
      <w:numFmt w:val="bullet"/>
      <w:lvlText w:val=""/>
      <w:lvlJc w:val="left"/>
      <w:pPr>
        <w:ind w:left="2880" w:hanging="360"/>
      </w:pPr>
      <w:rPr>
        <w:rFonts w:hint="default" w:ascii="Symbol" w:hAnsi="Symbol"/>
      </w:rPr>
    </w:lvl>
    <w:lvl w:ilvl="4" w:tplc="41EC89CC">
      <w:start w:val="1"/>
      <w:numFmt w:val="bullet"/>
      <w:lvlText w:val="o"/>
      <w:lvlJc w:val="left"/>
      <w:pPr>
        <w:ind w:left="3600" w:hanging="360"/>
      </w:pPr>
      <w:rPr>
        <w:rFonts w:hint="default" w:ascii="Courier New" w:hAnsi="Courier New"/>
      </w:rPr>
    </w:lvl>
    <w:lvl w:ilvl="5" w:tplc="E0C0D4AA">
      <w:start w:val="1"/>
      <w:numFmt w:val="bullet"/>
      <w:lvlText w:val=""/>
      <w:lvlJc w:val="left"/>
      <w:pPr>
        <w:ind w:left="4320" w:hanging="360"/>
      </w:pPr>
      <w:rPr>
        <w:rFonts w:hint="default" w:ascii="Wingdings" w:hAnsi="Wingdings"/>
      </w:rPr>
    </w:lvl>
    <w:lvl w:ilvl="6" w:tplc="10166508">
      <w:start w:val="1"/>
      <w:numFmt w:val="bullet"/>
      <w:lvlText w:val=""/>
      <w:lvlJc w:val="left"/>
      <w:pPr>
        <w:ind w:left="5040" w:hanging="360"/>
      </w:pPr>
      <w:rPr>
        <w:rFonts w:hint="default" w:ascii="Symbol" w:hAnsi="Symbol"/>
      </w:rPr>
    </w:lvl>
    <w:lvl w:ilvl="7" w:tplc="584E2CFA">
      <w:start w:val="1"/>
      <w:numFmt w:val="bullet"/>
      <w:lvlText w:val="o"/>
      <w:lvlJc w:val="left"/>
      <w:pPr>
        <w:ind w:left="5760" w:hanging="360"/>
      </w:pPr>
      <w:rPr>
        <w:rFonts w:hint="default" w:ascii="Courier New" w:hAnsi="Courier New"/>
      </w:rPr>
    </w:lvl>
    <w:lvl w:ilvl="8" w:tplc="CFFEFA18">
      <w:start w:val="1"/>
      <w:numFmt w:val="bullet"/>
      <w:lvlText w:val=""/>
      <w:lvlJc w:val="left"/>
      <w:pPr>
        <w:ind w:left="6480" w:hanging="360"/>
      </w:pPr>
      <w:rPr>
        <w:rFonts w:hint="default" w:ascii="Wingdings" w:hAnsi="Wingdings"/>
      </w:rPr>
    </w:lvl>
  </w:abstractNum>
  <w:abstractNum w:abstractNumId="9" w15:restartNumberingAfterBreak="0">
    <w:nsid w:val="22AC5F38"/>
    <w:multiLevelType w:val="hybridMultilevel"/>
    <w:tmpl w:val="60F40C30"/>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717BA49"/>
    <w:multiLevelType w:val="hybridMultilevel"/>
    <w:tmpl w:val="2258DD4C"/>
    <w:lvl w:ilvl="0" w:tplc="69A4454A">
      <w:start w:val="1"/>
      <w:numFmt w:val="decimal"/>
      <w:lvlText w:val="%1."/>
      <w:lvlJc w:val="left"/>
      <w:pPr>
        <w:ind w:left="720" w:hanging="360"/>
      </w:pPr>
    </w:lvl>
    <w:lvl w:ilvl="1" w:tplc="B448C704">
      <w:start w:val="1"/>
      <w:numFmt w:val="lowerLetter"/>
      <w:lvlText w:val="%2."/>
      <w:lvlJc w:val="left"/>
      <w:pPr>
        <w:ind w:left="1440" w:hanging="360"/>
      </w:pPr>
    </w:lvl>
    <w:lvl w:ilvl="2" w:tplc="9AD0AD7A">
      <w:start w:val="1"/>
      <w:numFmt w:val="lowerRoman"/>
      <w:lvlText w:val="%3."/>
      <w:lvlJc w:val="right"/>
      <w:pPr>
        <w:ind w:left="2160" w:hanging="180"/>
      </w:pPr>
    </w:lvl>
    <w:lvl w:ilvl="3" w:tplc="BB54FAC4">
      <w:start w:val="1"/>
      <w:numFmt w:val="decimal"/>
      <w:lvlText w:val="%4."/>
      <w:lvlJc w:val="left"/>
      <w:pPr>
        <w:ind w:left="2880" w:hanging="360"/>
      </w:pPr>
    </w:lvl>
    <w:lvl w:ilvl="4" w:tplc="CA32830C">
      <w:start w:val="1"/>
      <w:numFmt w:val="lowerLetter"/>
      <w:lvlText w:val="%5."/>
      <w:lvlJc w:val="left"/>
      <w:pPr>
        <w:ind w:left="3600" w:hanging="360"/>
      </w:pPr>
    </w:lvl>
    <w:lvl w:ilvl="5" w:tplc="04406402">
      <w:start w:val="1"/>
      <w:numFmt w:val="lowerRoman"/>
      <w:lvlText w:val="%6."/>
      <w:lvlJc w:val="right"/>
      <w:pPr>
        <w:ind w:left="4320" w:hanging="180"/>
      </w:pPr>
    </w:lvl>
    <w:lvl w:ilvl="6" w:tplc="165E6A56">
      <w:start w:val="1"/>
      <w:numFmt w:val="decimal"/>
      <w:lvlText w:val="%7."/>
      <w:lvlJc w:val="left"/>
      <w:pPr>
        <w:ind w:left="5040" w:hanging="360"/>
      </w:pPr>
    </w:lvl>
    <w:lvl w:ilvl="7" w:tplc="DB783DEE">
      <w:start w:val="1"/>
      <w:numFmt w:val="lowerLetter"/>
      <w:lvlText w:val="%8."/>
      <w:lvlJc w:val="left"/>
      <w:pPr>
        <w:ind w:left="5760" w:hanging="360"/>
      </w:pPr>
    </w:lvl>
    <w:lvl w:ilvl="8" w:tplc="5C1C1B50">
      <w:start w:val="1"/>
      <w:numFmt w:val="lowerRoman"/>
      <w:lvlText w:val="%9."/>
      <w:lvlJc w:val="right"/>
      <w:pPr>
        <w:ind w:left="6480" w:hanging="180"/>
      </w:pPr>
    </w:lvl>
  </w:abstractNum>
  <w:abstractNum w:abstractNumId="11" w15:restartNumberingAfterBreak="0">
    <w:nsid w:val="33A04011"/>
    <w:multiLevelType w:val="hybridMultilevel"/>
    <w:tmpl w:val="D9309F1C"/>
    <w:lvl w:ilvl="0" w:tplc="89342550">
      <w:start w:val="1"/>
      <w:numFmt w:val="bullet"/>
      <w:lvlText w:val=""/>
      <w:lvlJc w:val="left"/>
      <w:pPr>
        <w:ind w:left="720" w:hanging="360"/>
      </w:pPr>
      <w:rPr>
        <w:rFonts w:hint="default" w:ascii="Symbol" w:hAnsi="Symbol"/>
      </w:rPr>
    </w:lvl>
    <w:lvl w:ilvl="1" w:tplc="BD3C4102">
      <w:start w:val="1"/>
      <w:numFmt w:val="bullet"/>
      <w:lvlText w:val="o"/>
      <w:lvlJc w:val="left"/>
      <w:pPr>
        <w:ind w:left="1440" w:hanging="360"/>
      </w:pPr>
      <w:rPr>
        <w:rFonts w:hint="default" w:ascii="Courier New" w:hAnsi="Courier New"/>
      </w:rPr>
    </w:lvl>
    <w:lvl w:ilvl="2" w:tplc="643E24C8">
      <w:start w:val="1"/>
      <w:numFmt w:val="bullet"/>
      <w:lvlText w:val=""/>
      <w:lvlJc w:val="left"/>
      <w:pPr>
        <w:ind w:left="2160" w:hanging="360"/>
      </w:pPr>
      <w:rPr>
        <w:rFonts w:hint="default" w:ascii="Wingdings" w:hAnsi="Wingdings"/>
      </w:rPr>
    </w:lvl>
    <w:lvl w:ilvl="3" w:tplc="575E38BE">
      <w:start w:val="1"/>
      <w:numFmt w:val="bullet"/>
      <w:lvlText w:val=""/>
      <w:lvlJc w:val="left"/>
      <w:pPr>
        <w:ind w:left="2880" w:hanging="360"/>
      </w:pPr>
      <w:rPr>
        <w:rFonts w:hint="default" w:ascii="Symbol" w:hAnsi="Symbol"/>
      </w:rPr>
    </w:lvl>
    <w:lvl w:ilvl="4" w:tplc="22488222">
      <w:start w:val="1"/>
      <w:numFmt w:val="bullet"/>
      <w:lvlText w:val="o"/>
      <w:lvlJc w:val="left"/>
      <w:pPr>
        <w:ind w:left="3600" w:hanging="360"/>
      </w:pPr>
      <w:rPr>
        <w:rFonts w:hint="default" w:ascii="Courier New" w:hAnsi="Courier New"/>
      </w:rPr>
    </w:lvl>
    <w:lvl w:ilvl="5" w:tplc="BAC8171A">
      <w:start w:val="1"/>
      <w:numFmt w:val="bullet"/>
      <w:lvlText w:val=""/>
      <w:lvlJc w:val="left"/>
      <w:pPr>
        <w:ind w:left="4320" w:hanging="360"/>
      </w:pPr>
      <w:rPr>
        <w:rFonts w:hint="default" w:ascii="Wingdings" w:hAnsi="Wingdings"/>
      </w:rPr>
    </w:lvl>
    <w:lvl w:ilvl="6" w:tplc="C7C2DD46">
      <w:start w:val="1"/>
      <w:numFmt w:val="bullet"/>
      <w:lvlText w:val=""/>
      <w:lvlJc w:val="left"/>
      <w:pPr>
        <w:ind w:left="5040" w:hanging="360"/>
      </w:pPr>
      <w:rPr>
        <w:rFonts w:hint="default" w:ascii="Symbol" w:hAnsi="Symbol"/>
      </w:rPr>
    </w:lvl>
    <w:lvl w:ilvl="7" w:tplc="5B2C1A14">
      <w:start w:val="1"/>
      <w:numFmt w:val="bullet"/>
      <w:lvlText w:val="o"/>
      <w:lvlJc w:val="left"/>
      <w:pPr>
        <w:ind w:left="5760" w:hanging="360"/>
      </w:pPr>
      <w:rPr>
        <w:rFonts w:hint="default" w:ascii="Courier New" w:hAnsi="Courier New"/>
      </w:rPr>
    </w:lvl>
    <w:lvl w:ilvl="8" w:tplc="BD226CA6">
      <w:start w:val="1"/>
      <w:numFmt w:val="bullet"/>
      <w:lvlText w:val=""/>
      <w:lvlJc w:val="left"/>
      <w:pPr>
        <w:ind w:left="6480" w:hanging="360"/>
      </w:pPr>
      <w:rPr>
        <w:rFonts w:hint="default" w:ascii="Wingdings" w:hAnsi="Wingdings"/>
      </w:rPr>
    </w:lvl>
  </w:abstractNum>
  <w:abstractNum w:abstractNumId="12" w15:restartNumberingAfterBreak="0">
    <w:nsid w:val="36C27FB9"/>
    <w:multiLevelType w:val="hybridMultilevel"/>
    <w:tmpl w:val="D1A8CDC4"/>
    <w:lvl w:ilvl="0" w:tplc="DCDA33C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C67C29"/>
    <w:multiLevelType w:val="hybridMultilevel"/>
    <w:tmpl w:val="E1562EDC"/>
    <w:lvl w:ilvl="0" w:tplc="B9403F2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BD43D3"/>
    <w:multiLevelType w:val="hybridMultilevel"/>
    <w:tmpl w:val="60841BE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5" w15:restartNumberingAfterBreak="0">
    <w:nsid w:val="3E9F2300"/>
    <w:multiLevelType w:val="hybridMultilevel"/>
    <w:tmpl w:val="7C26593E"/>
    <w:lvl w:ilvl="0" w:tplc="153CE210">
      <w:start w:val="1"/>
      <w:numFmt w:val="decimal"/>
      <w:pStyle w:val="ListParagraph"/>
      <w:lvlText w:val="%1."/>
      <w:lvlJc w:val="left"/>
      <w:pPr>
        <w:ind w:left="510" w:hanging="360"/>
      </w:pPr>
      <w:rPr>
        <w:rFonts w:ascii="Poppins Bold" w:hAnsi="Poppins Bold" w:eastAsiaTheme="minorHAnsi" w:cstheme="minorBidi"/>
      </w:rPr>
    </w:lvl>
    <w:lvl w:ilvl="1" w:tplc="040C0019" w:tentative="1">
      <w:start w:val="1"/>
      <w:numFmt w:val="lowerLetter"/>
      <w:lvlText w:val="%2."/>
      <w:lvlJc w:val="left"/>
      <w:pPr>
        <w:ind w:left="1230" w:hanging="360"/>
      </w:pPr>
    </w:lvl>
    <w:lvl w:ilvl="2" w:tplc="040C001B" w:tentative="1">
      <w:start w:val="1"/>
      <w:numFmt w:val="lowerRoman"/>
      <w:lvlText w:val="%3."/>
      <w:lvlJc w:val="right"/>
      <w:pPr>
        <w:ind w:left="1950" w:hanging="180"/>
      </w:pPr>
    </w:lvl>
    <w:lvl w:ilvl="3" w:tplc="040C000F" w:tentative="1">
      <w:start w:val="1"/>
      <w:numFmt w:val="decimal"/>
      <w:lvlText w:val="%4."/>
      <w:lvlJc w:val="left"/>
      <w:pPr>
        <w:ind w:left="2670" w:hanging="360"/>
      </w:pPr>
    </w:lvl>
    <w:lvl w:ilvl="4" w:tplc="040C0019" w:tentative="1">
      <w:start w:val="1"/>
      <w:numFmt w:val="lowerLetter"/>
      <w:lvlText w:val="%5."/>
      <w:lvlJc w:val="left"/>
      <w:pPr>
        <w:ind w:left="3390" w:hanging="360"/>
      </w:pPr>
    </w:lvl>
    <w:lvl w:ilvl="5" w:tplc="040C001B" w:tentative="1">
      <w:start w:val="1"/>
      <w:numFmt w:val="lowerRoman"/>
      <w:lvlText w:val="%6."/>
      <w:lvlJc w:val="right"/>
      <w:pPr>
        <w:ind w:left="4110" w:hanging="180"/>
      </w:pPr>
    </w:lvl>
    <w:lvl w:ilvl="6" w:tplc="040C000F" w:tentative="1">
      <w:start w:val="1"/>
      <w:numFmt w:val="decimal"/>
      <w:lvlText w:val="%7."/>
      <w:lvlJc w:val="left"/>
      <w:pPr>
        <w:ind w:left="4830" w:hanging="360"/>
      </w:pPr>
    </w:lvl>
    <w:lvl w:ilvl="7" w:tplc="040C0019" w:tentative="1">
      <w:start w:val="1"/>
      <w:numFmt w:val="lowerLetter"/>
      <w:lvlText w:val="%8."/>
      <w:lvlJc w:val="left"/>
      <w:pPr>
        <w:ind w:left="5550" w:hanging="360"/>
      </w:pPr>
    </w:lvl>
    <w:lvl w:ilvl="8" w:tplc="040C001B" w:tentative="1">
      <w:start w:val="1"/>
      <w:numFmt w:val="lowerRoman"/>
      <w:lvlText w:val="%9."/>
      <w:lvlJc w:val="right"/>
      <w:pPr>
        <w:ind w:left="6270" w:hanging="180"/>
      </w:pPr>
    </w:lvl>
  </w:abstractNum>
  <w:abstractNum w:abstractNumId="16" w15:restartNumberingAfterBreak="0">
    <w:nsid w:val="453B1EA8"/>
    <w:multiLevelType w:val="hybridMultilevel"/>
    <w:tmpl w:val="D35CF2AE"/>
    <w:lvl w:ilvl="0" w:tplc="C4D228CE">
      <w:start w:val="1"/>
      <w:numFmt w:val="decimal"/>
      <w:lvlText w:val="%1."/>
      <w:lvlJc w:val="left"/>
      <w:pPr>
        <w:ind w:left="555" w:hanging="360"/>
      </w:pPr>
      <w:rPr>
        <w:rFonts w:hint="default"/>
      </w:rPr>
    </w:lvl>
    <w:lvl w:ilvl="1" w:tplc="040C0019" w:tentative="1">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17" w15:restartNumberingAfterBreak="0">
    <w:nsid w:val="46503CDF"/>
    <w:multiLevelType w:val="hybridMultilevel"/>
    <w:tmpl w:val="CE62FB58"/>
    <w:lvl w:ilvl="0" w:tplc="00482618">
      <w:start w:val="1"/>
      <w:numFmt w:val="bullet"/>
      <w:lvlText w:val="•"/>
      <w:lvlJc w:val="left"/>
      <w:pPr>
        <w:tabs>
          <w:tab w:val="num" w:pos="720"/>
        </w:tabs>
        <w:ind w:left="720" w:hanging="360"/>
      </w:pPr>
      <w:rPr>
        <w:rFonts w:hint="default" w:ascii="Arial" w:hAnsi="Arial"/>
      </w:rPr>
    </w:lvl>
    <w:lvl w:ilvl="1" w:tplc="DA6AA91C" w:tentative="1">
      <w:start w:val="1"/>
      <w:numFmt w:val="bullet"/>
      <w:lvlText w:val="•"/>
      <w:lvlJc w:val="left"/>
      <w:pPr>
        <w:tabs>
          <w:tab w:val="num" w:pos="1440"/>
        </w:tabs>
        <w:ind w:left="1440" w:hanging="360"/>
      </w:pPr>
      <w:rPr>
        <w:rFonts w:hint="default" w:ascii="Arial" w:hAnsi="Arial"/>
      </w:rPr>
    </w:lvl>
    <w:lvl w:ilvl="2" w:tplc="3A4A895C" w:tentative="1">
      <w:start w:val="1"/>
      <w:numFmt w:val="bullet"/>
      <w:lvlText w:val="•"/>
      <w:lvlJc w:val="left"/>
      <w:pPr>
        <w:tabs>
          <w:tab w:val="num" w:pos="2160"/>
        </w:tabs>
        <w:ind w:left="2160" w:hanging="360"/>
      </w:pPr>
      <w:rPr>
        <w:rFonts w:hint="default" w:ascii="Arial" w:hAnsi="Arial"/>
      </w:rPr>
    </w:lvl>
    <w:lvl w:ilvl="3" w:tplc="2DB25492" w:tentative="1">
      <w:start w:val="1"/>
      <w:numFmt w:val="bullet"/>
      <w:lvlText w:val="•"/>
      <w:lvlJc w:val="left"/>
      <w:pPr>
        <w:tabs>
          <w:tab w:val="num" w:pos="2880"/>
        </w:tabs>
        <w:ind w:left="2880" w:hanging="360"/>
      </w:pPr>
      <w:rPr>
        <w:rFonts w:hint="default" w:ascii="Arial" w:hAnsi="Arial"/>
      </w:rPr>
    </w:lvl>
    <w:lvl w:ilvl="4" w:tplc="D14A8584" w:tentative="1">
      <w:start w:val="1"/>
      <w:numFmt w:val="bullet"/>
      <w:lvlText w:val="•"/>
      <w:lvlJc w:val="left"/>
      <w:pPr>
        <w:tabs>
          <w:tab w:val="num" w:pos="3600"/>
        </w:tabs>
        <w:ind w:left="3600" w:hanging="360"/>
      </w:pPr>
      <w:rPr>
        <w:rFonts w:hint="default" w:ascii="Arial" w:hAnsi="Arial"/>
      </w:rPr>
    </w:lvl>
    <w:lvl w:ilvl="5" w:tplc="8BACB166" w:tentative="1">
      <w:start w:val="1"/>
      <w:numFmt w:val="bullet"/>
      <w:lvlText w:val="•"/>
      <w:lvlJc w:val="left"/>
      <w:pPr>
        <w:tabs>
          <w:tab w:val="num" w:pos="4320"/>
        </w:tabs>
        <w:ind w:left="4320" w:hanging="360"/>
      </w:pPr>
      <w:rPr>
        <w:rFonts w:hint="default" w:ascii="Arial" w:hAnsi="Arial"/>
      </w:rPr>
    </w:lvl>
    <w:lvl w:ilvl="6" w:tplc="118ED2A6" w:tentative="1">
      <w:start w:val="1"/>
      <w:numFmt w:val="bullet"/>
      <w:lvlText w:val="•"/>
      <w:lvlJc w:val="left"/>
      <w:pPr>
        <w:tabs>
          <w:tab w:val="num" w:pos="5040"/>
        </w:tabs>
        <w:ind w:left="5040" w:hanging="360"/>
      </w:pPr>
      <w:rPr>
        <w:rFonts w:hint="default" w:ascii="Arial" w:hAnsi="Arial"/>
      </w:rPr>
    </w:lvl>
    <w:lvl w:ilvl="7" w:tplc="A916517A" w:tentative="1">
      <w:start w:val="1"/>
      <w:numFmt w:val="bullet"/>
      <w:lvlText w:val="•"/>
      <w:lvlJc w:val="left"/>
      <w:pPr>
        <w:tabs>
          <w:tab w:val="num" w:pos="5760"/>
        </w:tabs>
        <w:ind w:left="5760" w:hanging="360"/>
      </w:pPr>
      <w:rPr>
        <w:rFonts w:hint="default" w:ascii="Arial" w:hAnsi="Arial"/>
      </w:rPr>
    </w:lvl>
    <w:lvl w:ilvl="8" w:tplc="4E047D22"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46BF27BE"/>
    <w:multiLevelType w:val="hybridMultilevel"/>
    <w:tmpl w:val="35F8ED48"/>
    <w:lvl w:ilvl="0" w:tplc="7A42DC42">
      <w:start w:val="1"/>
      <w:numFmt w:val="bullet"/>
      <w:lvlText w:val=""/>
      <w:lvlJc w:val="left"/>
      <w:pPr>
        <w:ind w:left="720" w:hanging="360"/>
      </w:pPr>
      <w:rPr>
        <w:rFonts w:hint="default" w:ascii="Symbol" w:hAnsi="Symbol"/>
      </w:rPr>
    </w:lvl>
    <w:lvl w:ilvl="1" w:tplc="66820298">
      <w:start w:val="1"/>
      <w:numFmt w:val="bullet"/>
      <w:lvlText w:val="o"/>
      <w:lvlJc w:val="left"/>
      <w:pPr>
        <w:ind w:left="1440" w:hanging="360"/>
      </w:pPr>
      <w:rPr>
        <w:rFonts w:hint="default" w:ascii="Courier New" w:hAnsi="Courier New"/>
      </w:rPr>
    </w:lvl>
    <w:lvl w:ilvl="2" w:tplc="F202B776">
      <w:start w:val="1"/>
      <w:numFmt w:val="bullet"/>
      <w:lvlText w:val=""/>
      <w:lvlJc w:val="left"/>
      <w:pPr>
        <w:ind w:left="2160" w:hanging="360"/>
      </w:pPr>
      <w:rPr>
        <w:rFonts w:hint="default" w:ascii="Wingdings" w:hAnsi="Wingdings"/>
      </w:rPr>
    </w:lvl>
    <w:lvl w:ilvl="3" w:tplc="C9FE9EFC">
      <w:start w:val="1"/>
      <w:numFmt w:val="bullet"/>
      <w:lvlText w:val=""/>
      <w:lvlJc w:val="left"/>
      <w:pPr>
        <w:ind w:left="2880" w:hanging="360"/>
      </w:pPr>
      <w:rPr>
        <w:rFonts w:hint="default" w:ascii="Symbol" w:hAnsi="Symbol"/>
      </w:rPr>
    </w:lvl>
    <w:lvl w:ilvl="4" w:tplc="9926BD88">
      <w:start w:val="1"/>
      <w:numFmt w:val="bullet"/>
      <w:lvlText w:val="o"/>
      <w:lvlJc w:val="left"/>
      <w:pPr>
        <w:ind w:left="3600" w:hanging="360"/>
      </w:pPr>
      <w:rPr>
        <w:rFonts w:hint="default" w:ascii="Courier New" w:hAnsi="Courier New"/>
      </w:rPr>
    </w:lvl>
    <w:lvl w:ilvl="5" w:tplc="93A0F21C">
      <w:start w:val="1"/>
      <w:numFmt w:val="bullet"/>
      <w:lvlText w:val=""/>
      <w:lvlJc w:val="left"/>
      <w:pPr>
        <w:ind w:left="4320" w:hanging="360"/>
      </w:pPr>
      <w:rPr>
        <w:rFonts w:hint="default" w:ascii="Wingdings" w:hAnsi="Wingdings"/>
      </w:rPr>
    </w:lvl>
    <w:lvl w:ilvl="6" w:tplc="D50020B2">
      <w:start w:val="1"/>
      <w:numFmt w:val="bullet"/>
      <w:lvlText w:val=""/>
      <w:lvlJc w:val="left"/>
      <w:pPr>
        <w:ind w:left="5040" w:hanging="360"/>
      </w:pPr>
      <w:rPr>
        <w:rFonts w:hint="default" w:ascii="Symbol" w:hAnsi="Symbol"/>
      </w:rPr>
    </w:lvl>
    <w:lvl w:ilvl="7" w:tplc="91341260">
      <w:start w:val="1"/>
      <w:numFmt w:val="bullet"/>
      <w:lvlText w:val="o"/>
      <w:lvlJc w:val="left"/>
      <w:pPr>
        <w:ind w:left="5760" w:hanging="360"/>
      </w:pPr>
      <w:rPr>
        <w:rFonts w:hint="default" w:ascii="Courier New" w:hAnsi="Courier New"/>
      </w:rPr>
    </w:lvl>
    <w:lvl w:ilvl="8" w:tplc="50428C4C">
      <w:start w:val="1"/>
      <w:numFmt w:val="bullet"/>
      <w:lvlText w:val=""/>
      <w:lvlJc w:val="left"/>
      <w:pPr>
        <w:ind w:left="6480" w:hanging="360"/>
      </w:pPr>
      <w:rPr>
        <w:rFonts w:hint="default" w:ascii="Wingdings" w:hAnsi="Wingdings"/>
      </w:rPr>
    </w:lvl>
  </w:abstractNum>
  <w:abstractNum w:abstractNumId="19" w15:restartNumberingAfterBreak="0">
    <w:nsid w:val="47D2791B"/>
    <w:multiLevelType w:val="hybridMultilevel"/>
    <w:tmpl w:val="80C80648"/>
    <w:lvl w:ilvl="0" w:tplc="4B56AC5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C5B76"/>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15F9FDA"/>
    <w:multiLevelType w:val="hybridMultilevel"/>
    <w:tmpl w:val="FFFFFFFF"/>
    <w:lvl w:ilvl="0" w:tplc="1F8A706A">
      <w:start w:val="1"/>
      <w:numFmt w:val="decimal"/>
      <w:lvlText w:val="%1."/>
      <w:lvlJc w:val="left"/>
      <w:pPr>
        <w:ind w:left="720" w:hanging="360"/>
      </w:pPr>
    </w:lvl>
    <w:lvl w:ilvl="1" w:tplc="0BA41214">
      <w:start w:val="1"/>
      <w:numFmt w:val="lowerLetter"/>
      <w:lvlText w:val="%2."/>
      <w:lvlJc w:val="left"/>
      <w:pPr>
        <w:ind w:left="1440" w:hanging="360"/>
      </w:pPr>
    </w:lvl>
    <w:lvl w:ilvl="2" w:tplc="FC7E17DA">
      <w:start w:val="1"/>
      <w:numFmt w:val="lowerRoman"/>
      <w:lvlText w:val="%3."/>
      <w:lvlJc w:val="right"/>
      <w:pPr>
        <w:ind w:left="2160" w:hanging="180"/>
      </w:pPr>
    </w:lvl>
    <w:lvl w:ilvl="3" w:tplc="5E2A037A">
      <w:start w:val="1"/>
      <w:numFmt w:val="decimal"/>
      <w:lvlText w:val="%4."/>
      <w:lvlJc w:val="left"/>
      <w:pPr>
        <w:ind w:left="2880" w:hanging="360"/>
      </w:pPr>
    </w:lvl>
    <w:lvl w:ilvl="4" w:tplc="C3843430">
      <w:start w:val="1"/>
      <w:numFmt w:val="lowerLetter"/>
      <w:lvlText w:val="%5."/>
      <w:lvlJc w:val="left"/>
      <w:pPr>
        <w:ind w:left="3600" w:hanging="360"/>
      </w:pPr>
    </w:lvl>
    <w:lvl w:ilvl="5" w:tplc="9FF4D536">
      <w:start w:val="1"/>
      <w:numFmt w:val="lowerRoman"/>
      <w:lvlText w:val="%6."/>
      <w:lvlJc w:val="right"/>
      <w:pPr>
        <w:ind w:left="4320" w:hanging="180"/>
      </w:pPr>
    </w:lvl>
    <w:lvl w:ilvl="6" w:tplc="F494754C">
      <w:start w:val="1"/>
      <w:numFmt w:val="decimal"/>
      <w:lvlText w:val="%7."/>
      <w:lvlJc w:val="left"/>
      <w:pPr>
        <w:ind w:left="5040" w:hanging="360"/>
      </w:pPr>
    </w:lvl>
    <w:lvl w:ilvl="7" w:tplc="881AEDDC">
      <w:start w:val="1"/>
      <w:numFmt w:val="lowerLetter"/>
      <w:lvlText w:val="%8."/>
      <w:lvlJc w:val="left"/>
      <w:pPr>
        <w:ind w:left="5760" w:hanging="360"/>
      </w:pPr>
    </w:lvl>
    <w:lvl w:ilvl="8" w:tplc="C09A4FC0">
      <w:start w:val="1"/>
      <w:numFmt w:val="lowerRoman"/>
      <w:lvlText w:val="%9."/>
      <w:lvlJc w:val="right"/>
      <w:pPr>
        <w:ind w:left="6480" w:hanging="180"/>
      </w:pPr>
    </w:lvl>
  </w:abstractNum>
  <w:abstractNum w:abstractNumId="22" w15:restartNumberingAfterBreak="0">
    <w:nsid w:val="549948D2"/>
    <w:multiLevelType w:val="hybridMultilevel"/>
    <w:tmpl w:val="1E420A1A"/>
    <w:lvl w:ilvl="0" w:tplc="67D4BAD6">
      <w:start w:val="4"/>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55B2485F"/>
    <w:multiLevelType w:val="hybridMultilevel"/>
    <w:tmpl w:val="48B26070"/>
    <w:lvl w:ilvl="0" w:tplc="1762633A">
      <w:start w:val="1"/>
      <w:numFmt w:val="bullet"/>
      <w:lvlText w:val="•"/>
      <w:lvlJc w:val="left"/>
      <w:pPr>
        <w:tabs>
          <w:tab w:val="num" w:pos="720"/>
        </w:tabs>
        <w:ind w:left="720" w:hanging="360"/>
      </w:pPr>
      <w:rPr>
        <w:rFonts w:hint="default" w:ascii="Arial" w:hAnsi="Arial"/>
      </w:rPr>
    </w:lvl>
    <w:lvl w:ilvl="1" w:tplc="3C3C224E" w:tentative="1">
      <w:start w:val="1"/>
      <w:numFmt w:val="bullet"/>
      <w:lvlText w:val="•"/>
      <w:lvlJc w:val="left"/>
      <w:pPr>
        <w:tabs>
          <w:tab w:val="num" w:pos="1440"/>
        </w:tabs>
        <w:ind w:left="1440" w:hanging="360"/>
      </w:pPr>
      <w:rPr>
        <w:rFonts w:hint="default" w:ascii="Arial" w:hAnsi="Arial"/>
      </w:rPr>
    </w:lvl>
    <w:lvl w:ilvl="2" w:tplc="95381EF6" w:tentative="1">
      <w:start w:val="1"/>
      <w:numFmt w:val="bullet"/>
      <w:lvlText w:val="•"/>
      <w:lvlJc w:val="left"/>
      <w:pPr>
        <w:tabs>
          <w:tab w:val="num" w:pos="2160"/>
        </w:tabs>
        <w:ind w:left="2160" w:hanging="360"/>
      </w:pPr>
      <w:rPr>
        <w:rFonts w:hint="default" w:ascii="Arial" w:hAnsi="Arial"/>
      </w:rPr>
    </w:lvl>
    <w:lvl w:ilvl="3" w:tplc="3C7017BC" w:tentative="1">
      <w:start w:val="1"/>
      <w:numFmt w:val="bullet"/>
      <w:lvlText w:val="•"/>
      <w:lvlJc w:val="left"/>
      <w:pPr>
        <w:tabs>
          <w:tab w:val="num" w:pos="2880"/>
        </w:tabs>
        <w:ind w:left="2880" w:hanging="360"/>
      </w:pPr>
      <w:rPr>
        <w:rFonts w:hint="default" w:ascii="Arial" w:hAnsi="Arial"/>
      </w:rPr>
    </w:lvl>
    <w:lvl w:ilvl="4" w:tplc="DC16B87A" w:tentative="1">
      <w:start w:val="1"/>
      <w:numFmt w:val="bullet"/>
      <w:lvlText w:val="•"/>
      <w:lvlJc w:val="left"/>
      <w:pPr>
        <w:tabs>
          <w:tab w:val="num" w:pos="3600"/>
        </w:tabs>
        <w:ind w:left="3600" w:hanging="360"/>
      </w:pPr>
      <w:rPr>
        <w:rFonts w:hint="default" w:ascii="Arial" w:hAnsi="Arial"/>
      </w:rPr>
    </w:lvl>
    <w:lvl w:ilvl="5" w:tplc="8E6A109C" w:tentative="1">
      <w:start w:val="1"/>
      <w:numFmt w:val="bullet"/>
      <w:lvlText w:val="•"/>
      <w:lvlJc w:val="left"/>
      <w:pPr>
        <w:tabs>
          <w:tab w:val="num" w:pos="4320"/>
        </w:tabs>
        <w:ind w:left="4320" w:hanging="360"/>
      </w:pPr>
      <w:rPr>
        <w:rFonts w:hint="default" w:ascii="Arial" w:hAnsi="Arial"/>
      </w:rPr>
    </w:lvl>
    <w:lvl w:ilvl="6" w:tplc="761A46DA" w:tentative="1">
      <w:start w:val="1"/>
      <w:numFmt w:val="bullet"/>
      <w:lvlText w:val="•"/>
      <w:lvlJc w:val="left"/>
      <w:pPr>
        <w:tabs>
          <w:tab w:val="num" w:pos="5040"/>
        </w:tabs>
        <w:ind w:left="5040" w:hanging="360"/>
      </w:pPr>
      <w:rPr>
        <w:rFonts w:hint="default" w:ascii="Arial" w:hAnsi="Arial"/>
      </w:rPr>
    </w:lvl>
    <w:lvl w:ilvl="7" w:tplc="ACF6E83C" w:tentative="1">
      <w:start w:val="1"/>
      <w:numFmt w:val="bullet"/>
      <w:lvlText w:val="•"/>
      <w:lvlJc w:val="left"/>
      <w:pPr>
        <w:tabs>
          <w:tab w:val="num" w:pos="5760"/>
        </w:tabs>
        <w:ind w:left="5760" w:hanging="360"/>
      </w:pPr>
      <w:rPr>
        <w:rFonts w:hint="default" w:ascii="Arial" w:hAnsi="Arial"/>
      </w:rPr>
    </w:lvl>
    <w:lvl w:ilvl="8" w:tplc="D4BEFE56" w:tentative="1">
      <w:start w:val="1"/>
      <w:numFmt w:val="bullet"/>
      <w:lvlText w:val="•"/>
      <w:lvlJc w:val="left"/>
      <w:pPr>
        <w:tabs>
          <w:tab w:val="num" w:pos="6480"/>
        </w:tabs>
        <w:ind w:left="6480" w:hanging="360"/>
      </w:pPr>
      <w:rPr>
        <w:rFonts w:hint="default" w:ascii="Arial" w:hAnsi="Arial"/>
      </w:rPr>
    </w:lvl>
  </w:abstractNum>
  <w:abstractNum w:abstractNumId="24" w15:restartNumberingAfterBreak="0">
    <w:nsid w:val="55D62D7A"/>
    <w:multiLevelType w:val="hybridMultilevel"/>
    <w:tmpl w:val="CD38898A"/>
    <w:lvl w:ilvl="0" w:tplc="67D4BAD6">
      <w:start w:val="4"/>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56331D65"/>
    <w:multiLevelType w:val="hybridMultilevel"/>
    <w:tmpl w:val="A26CAB7E"/>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5DCA6646"/>
    <w:multiLevelType w:val="hybridMultilevel"/>
    <w:tmpl w:val="23CCC026"/>
    <w:lvl w:ilvl="0" w:tplc="F15E6230">
      <w:numFmt w:val="bullet"/>
      <w:lvlText w:val="-"/>
      <w:lvlJc w:val="left"/>
      <w:pPr>
        <w:ind w:left="720" w:hanging="360"/>
      </w:pPr>
      <w:rPr>
        <w:rFonts w:hint="default" w:ascii="Poppins Light" w:hAnsi="Poppins Light" w:cs="Poppins Light"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7" w15:restartNumberingAfterBreak="0">
    <w:nsid w:val="5E9E2AF6"/>
    <w:multiLevelType w:val="hybridMultilevel"/>
    <w:tmpl w:val="A6CA3BB0"/>
    <w:lvl w:ilvl="0" w:tplc="3CE2F3EA">
      <w:start w:val="1"/>
      <w:numFmt w:val="bullet"/>
      <w:lvlText w:val=""/>
      <w:lvlJc w:val="left"/>
      <w:pPr>
        <w:ind w:left="720" w:hanging="360"/>
      </w:pPr>
      <w:rPr>
        <w:rFonts w:hint="default" w:ascii="Symbol" w:hAnsi="Symbol"/>
      </w:rPr>
    </w:lvl>
    <w:lvl w:ilvl="1" w:tplc="1E52AD6E">
      <w:start w:val="1"/>
      <w:numFmt w:val="bullet"/>
      <w:lvlText w:val="o"/>
      <w:lvlJc w:val="left"/>
      <w:pPr>
        <w:ind w:left="1440" w:hanging="360"/>
      </w:pPr>
      <w:rPr>
        <w:rFonts w:hint="default" w:ascii="Courier New" w:hAnsi="Courier New"/>
      </w:rPr>
    </w:lvl>
    <w:lvl w:ilvl="2" w:tplc="C32291CC">
      <w:start w:val="1"/>
      <w:numFmt w:val="bullet"/>
      <w:lvlText w:val=""/>
      <w:lvlJc w:val="left"/>
      <w:pPr>
        <w:ind w:left="2160" w:hanging="360"/>
      </w:pPr>
      <w:rPr>
        <w:rFonts w:hint="default" w:ascii="Wingdings" w:hAnsi="Wingdings"/>
      </w:rPr>
    </w:lvl>
    <w:lvl w:ilvl="3" w:tplc="DB68A496">
      <w:start w:val="1"/>
      <w:numFmt w:val="bullet"/>
      <w:lvlText w:val=""/>
      <w:lvlJc w:val="left"/>
      <w:pPr>
        <w:ind w:left="2880" w:hanging="360"/>
      </w:pPr>
      <w:rPr>
        <w:rFonts w:hint="default" w:ascii="Symbol" w:hAnsi="Symbol"/>
      </w:rPr>
    </w:lvl>
    <w:lvl w:ilvl="4" w:tplc="BE30D42E">
      <w:start w:val="1"/>
      <w:numFmt w:val="bullet"/>
      <w:lvlText w:val="o"/>
      <w:lvlJc w:val="left"/>
      <w:pPr>
        <w:ind w:left="3600" w:hanging="360"/>
      </w:pPr>
      <w:rPr>
        <w:rFonts w:hint="default" w:ascii="Courier New" w:hAnsi="Courier New"/>
      </w:rPr>
    </w:lvl>
    <w:lvl w:ilvl="5" w:tplc="64D6C4F8">
      <w:start w:val="1"/>
      <w:numFmt w:val="bullet"/>
      <w:lvlText w:val=""/>
      <w:lvlJc w:val="left"/>
      <w:pPr>
        <w:ind w:left="4320" w:hanging="360"/>
      </w:pPr>
      <w:rPr>
        <w:rFonts w:hint="default" w:ascii="Wingdings" w:hAnsi="Wingdings"/>
      </w:rPr>
    </w:lvl>
    <w:lvl w:ilvl="6" w:tplc="FB1E3342">
      <w:start w:val="1"/>
      <w:numFmt w:val="bullet"/>
      <w:lvlText w:val=""/>
      <w:lvlJc w:val="left"/>
      <w:pPr>
        <w:ind w:left="5040" w:hanging="360"/>
      </w:pPr>
      <w:rPr>
        <w:rFonts w:hint="default" w:ascii="Symbol" w:hAnsi="Symbol"/>
      </w:rPr>
    </w:lvl>
    <w:lvl w:ilvl="7" w:tplc="F2F8CA98">
      <w:start w:val="1"/>
      <w:numFmt w:val="bullet"/>
      <w:lvlText w:val="o"/>
      <w:lvlJc w:val="left"/>
      <w:pPr>
        <w:ind w:left="5760" w:hanging="360"/>
      </w:pPr>
      <w:rPr>
        <w:rFonts w:hint="default" w:ascii="Courier New" w:hAnsi="Courier New"/>
      </w:rPr>
    </w:lvl>
    <w:lvl w:ilvl="8" w:tplc="9FE0DB44">
      <w:start w:val="1"/>
      <w:numFmt w:val="bullet"/>
      <w:lvlText w:val=""/>
      <w:lvlJc w:val="left"/>
      <w:pPr>
        <w:ind w:left="6480" w:hanging="360"/>
      </w:pPr>
      <w:rPr>
        <w:rFonts w:hint="default" w:ascii="Wingdings" w:hAnsi="Wingdings"/>
      </w:rPr>
    </w:lvl>
  </w:abstractNum>
  <w:abstractNum w:abstractNumId="28" w15:restartNumberingAfterBreak="0">
    <w:nsid w:val="6166512C"/>
    <w:multiLevelType w:val="hybridMultilevel"/>
    <w:tmpl w:val="8376ED14"/>
    <w:lvl w:ilvl="0" w:tplc="9BACB806">
      <w:start w:val="1"/>
      <w:numFmt w:val="bullet"/>
      <w:lvlText w:val="•"/>
      <w:lvlJc w:val="left"/>
      <w:pPr>
        <w:tabs>
          <w:tab w:val="num" w:pos="720"/>
        </w:tabs>
        <w:ind w:left="720" w:hanging="360"/>
      </w:pPr>
      <w:rPr>
        <w:rFonts w:hint="default" w:ascii="Arial" w:hAnsi="Arial"/>
      </w:rPr>
    </w:lvl>
    <w:lvl w:ilvl="1" w:tplc="6D223A3E" w:tentative="1">
      <w:start w:val="1"/>
      <w:numFmt w:val="bullet"/>
      <w:lvlText w:val="•"/>
      <w:lvlJc w:val="left"/>
      <w:pPr>
        <w:tabs>
          <w:tab w:val="num" w:pos="1440"/>
        </w:tabs>
        <w:ind w:left="1440" w:hanging="360"/>
      </w:pPr>
      <w:rPr>
        <w:rFonts w:hint="default" w:ascii="Arial" w:hAnsi="Arial"/>
      </w:rPr>
    </w:lvl>
    <w:lvl w:ilvl="2" w:tplc="DBCCBE58" w:tentative="1">
      <w:start w:val="1"/>
      <w:numFmt w:val="bullet"/>
      <w:lvlText w:val="•"/>
      <w:lvlJc w:val="left"/>
      <w:pPr>
        <w:tabs>
          <w:tab w:val="num" w:pos="2160"/>
        </w:tabs>
        <w:ind w:left="2160" w:hanging="360"/>
      </w:pPr>
      <w:rPr>
        <w:rFonts w:hint="default" w:ascii="Arial" w:hAnsi="Arial"/>
      </w:rPr>
    </w:lvl>
    <w:lvl w:ilvl="3" w:tplc="B87298F4" w:tentative="1">
      <w:start w:val="1"/>
      <w:numFmt w:val="bullet"/>
      <w:lvlText w:val="•"/>
      <w:lvlJc w:val="left"/>
      <w:pPr>
        <w:tabs>
          <w:tab w:val="num" w:pos="2880"/>
        </w:tabs>
        <w:ind w:left="2880" w:hanging="360"/>
      </w:pPr>
      <w:rPr>
        <w:rFonts w:hint="default" w:ascii="Arial" w:hAnsi="Arial"/>
      </w:rPr>
    </w:lvl>
    <w:lvl w:ilvl="4" w:tplc="2FE60B1A" w:tentative="1">
      <w:start w:val="1"/>
      <w:numFmt w:val="bullet"/>
      <w:lvlText w:val="•"/>
      <w:lvlJc w:val="left"/>
      <w:pPr>
        <w:tabs>
          <w:tab w:val="num" w:pos="3600"/>
        </w:tabs>
        <w:ind w:left="3600" w:hanging="360"/>
      </w:pPr>
      <w:rPr>
        <w:rFonts w:hint="default" w:ascii="Arial" w:hAnsi="Arial"/>
      </w:rPr>
    </w:lvl>
    <w:lvl w:ilvl="5" w:tplc="52364F6E" w:tentative="1">
      <w:start w:val="1"/>
      <w:numFmt w:val="bullet"/>
      <w:lvlText w:val="•"/>
      <w:lvlJc w:val="left"/>
      <w:pPr>
        <w:tabs>
          <w:tab w:val="num" w:pos="4320"/>
        </w:tabs>
        <w:ind w:left="4320" w:hanging="360"/>
      </w:pPr>
      <w:rPr>
        <w:rFonts w:hint="default" w:ascii="Arial" w:hAnsi="Arial"/>
      </w:rPr>
    </w:lvl>
    <w:lvl w:ilvl="6" w:tplc="BCBC3046" w:tentative="1">
      <w:start w:val="1"/>
      <w:numFmt w:val="bullet"/>
      <w:lvlText w:val="•"/>
      <w:lvlJc w:val="left"/>
      <w:pPr>
        <w:tabs>
          <w:tab w:val="num" w:pos="5040"/>
        </w:tabs>
        <w:ind w:left="5040" w:hanging="360"/>
      </w:pPr>
      <w:rPr>
        <w:rFonts w:hint="default" w:ascii="Arial" w:hAnsi="Arial"/>
      </w:rPr>
    </w:lvl>
    <w:lvl w:ilvl="7" w:tplc="62920756" w:tentative="1">
      <w:start w:val="1"/>
      <w:numFmt w:val="bullet"/>
      <w:lvlText w:val="•"/>
      <w:lvlJc w:val="left"/>
      <w:pPr>
        <w:tabs>
          <w:tab w:val="num" w:pos="5760"/>
        </w:tabs>
        <w:ind w:left="5760" w:hanging="360"/>
      </w:pPr>
      <w:rPr>
        <w:rFonts w:hint="default" w:ascii="Arial" w:hAnsi="Arial"/>
      </w:rPr>
    </w:lvl>
    <w:lvl w:ilvl="8" w:tplc="D3B8D10A" w:tentative="1">
      <w:start w:val="1"/>
      <w:numFmt w:val="bullet"/>
      <w:lvlText w:val="•"/>
      <w:lvlJc w:val="left"/>
      <w:pPr>
        <w:tabs>
          <w:tab w:val="num" w:pos="6480"/>
        </w:tabs>
        <w:ind w:left="6480" w:hanging="360"/>
      </w:pPr>
      <w:rPr>
        <w:rFonts w:hint="default" w:ascii="Arial" w:hAnsi="Arial"/>
      </w:rPr>
    </w:lvl>
  </w:abstractNum>
  <w:abstractNum w:abstractNumId="29" w15:restartNumberingAfterBreak="0">
    <w:nsid w:val="61755B17"/>
    <w:multiLevelType w:val="hybridMultilevel"/>
    <w:tmpl w:val="FFFFFFFF"/>
    <w:lvl w:ilvl="0" w:tplc="AFA4DB2E">
      <w:start w:val="1"/>
      <w:numFmt w:val="decimal"/>
      <w:lvlText w:val="%1."/>
      <w:lvlJc w:val="left"/>
      <w:pPr>
        <w:ind w:left="720" w:hanging="360"/>
      </w:pPr>
    </w:lvl>
    <w:lvl w:ilvl="1" w:tplc="2C80B580">
      <w:start w:val="1"/>
      <w:numFmt w:val="lowerLetter"/>
      <w:lvlText w:val="%2."/>
      <w:lvlJc w:val="left"/>
      <w:pPr>
        <w:ind w:left="1440" w:hanging="360"/>
      </w:pPr>
    </w:lvl>
    <w:lvl w:ilvl="2" w:tplc="A2841E00">
      <w:start w:val="1"/>
      <w:numFmt w:val="lowerRoman"/>
      <w:lvlText w:val="%3."/>
      <w:lvlJc w:val="right"/>
      <w:pPr>
        <w:ind w:left="2160" w:hanging="180"/>
      </w:pPr>
    </w:lvl>
    <w:lvl w:ilvl="3" w:tplc="2D626FA6">
      <w:start w:val="1"/>
      <w:numFmt w:val="decimal"/>
      <w:lvlText w:val="%4."/>
      <w:lvlJc w:val="left"/>
      <w:pPr>
        <w:ind w:left="2880" w:hanging="360"/>
      </w:pPr>
    </w:lvl>
    <w:lvl w:ilvl="4" w:tplc="8E9EE60C">
      <w:start w:val="1"/>
      <w:numFmt w:val="lowerLetter"/>
      <w:lvlText w:val="%5."/>
      <w:lvlJc w:val="left"/>
      <w:pPr>
        <w:ind w:left="3600" w:hanging="360"/>
      </w:pPr>
    </w:lvl>
    <w:lvl w:ilvl="5" w:tplc="20B626E0">
      <w:start w:val="1"/>
      <w:numFmt w:val="lowerRoman"/>
      <w:lvlText w:val="%6."/>
      <w:lvlJc w:val="right"/>
      <w:pPr>
        <w:ind w:left="4320" w:hanging="180"/>
      </w:pPr>
    </w:lvl>
    <w:lvl w:ilvl="6" w:tplc="DFEE3E1C">
      <w:start w:val="1"/>
      <w:numFmt w:val="decimal"/>
      <w:lvlText w:val="%7."/>
      <w:lvlJc w:val="left"/>
      <w:pPr>
        <w:ind w:left="5040" w:hanging="360"/>
      </w:pPr>
    </w:lvl>
    <w:lvl w:ilvl="7" w:tplc="385803F8">
      <w:start w:val="1"/>
      <w:numFmt w:val="lowerLetter"/>
      <w:lvlText w:val="%8."/>
      <w:lvlJc w:val="left"/>
      <w:pPr>
        <w:ind w:left="5760" w:hanging="360"/>
      </w:pPr>
    </w:lvl>
    <w:lvl w:ilvl="8" w:tplc="A76ECA32">
      <w:start w:val="1"/>
      <w:numFmt w:val="lowerRoman"/>
      <w:lvlText w:val="%9."/>
      <w:lvlJc w:val="right"/>
      <w:pPr>
        <w:ind w:left="6480" w:hanging="180"/>
      </w:pPr>
    </w:lvl>
  </w:abstractNum>
  <w:abstractNum w:abstractNumId="30" w15:restartNumberingAfterBreak="0">
    <w:nsid w:val="63B44377"/>
    <w:multiLevelType w:val="hybridMultilevel"/>
    <w:tmpl w:val="7A50CFE8"/>
    <w:lvl w:ilvl="0" w:tplc="502C1E16">
      <w:numFmt w:val="bullet"/>
      <w:lvlText w:val=""/>
      <w:lvlJc w:val="left"/>
      <w:pPr>
        <w:ind w:left="1068" w:hanging="360"/>
      </w:pPr>
      <w:rPr>
        <w:rFonts w:hint="default" w:ascii="Symbol" w:hAnsi="Symbol" w:eastAsiaTheme="minorHAnsi" w:cstheme="minorBidi"/>
        <w:b/>
      </w:rPr>
    </w:lvl>
    <w:lvl w:ilvl="1" w:tplc="08090003" w:tentative="1">
      <w:start w:val="1"/>
      <w:numFmt w:val="bullet"/>
      <w:lvlText w:val="o"/>
      <w:lvlJc w:val="left"/>
      <w:pPr>
        <w:ind w:left="1788" w:hanging="360"/>
      </w:pPr>
      <w:rPr>
        <w:rFonts w:hint="default" w:ascii="Courier New" w:hAnsi="Courier New" w:cs="Courier New"/>
      </w:rPr>
    </w:lvl>
    <w:lvl w:ilvl="2" w:tplc="08090005" w:tentative="1">
      <w:start w:val="1"/>
      <w:numFmt w:val="bullet"/>
      <w:lvlText w:val=""/>
      <w:lvlJc w:val="left"/>
      <w:pPr>
        <w:ind w:left="2508" w:hanging="360"/>
      </w:pPr>
      <w:rPr>
        <w:rFonts w:hint="default" w:ascii="Wingdings" w:hAnsi="Wingdings"/>
      </w:rPr>
    </w:lvl>
    <w:lvl w:ilvl="3" w:tplc="08090001" w:tentative="1">
      <w:start w:val="1"/>
      <w:numFmt w:val="bullet"/>
      <w:lvlText w:val=""/>
      <w:lvlJc w:val="left"/>
      <w:pPr>
        <w:ind w:left="3228" w:hanging="360"/>
      </w:pPr>
      <w:rPr>
        <w:rFonts w:hint="default" w:ascii="Symbol" w:hAnsi="Symbol"/>
      </w:rPr>
    </w:lvl>
    <w:lvl w:ilvl="4" w:tplc="08090003" w:tentative="1">
      <w:start w:val="1"/>
      <w:numFmt w:val="bullet"/>
      <w:lvlText w:val="o"/>
      <w:lvlJc w:val="left"/>
      <w:pPr>
        <w:ind w:left="3948" w:hanging="360"/>
      </w:pPr>
      <w:rPr>
        <w:rFonts w:hint="default" w:ascii="Courier New" w:hAnsi="Courier New" w:cs="Courier New"/>
      </w:rPr>
    </w:lvl>
    <w:lvl w:ilvl="5" w:tplc="08090005" w:tentative="1">
      <w:start w:val="1"/>
      <w:numFmt w:val="bullet"/>
      <w:lvlText w:val=""/>
      <w:lvlJc w:val="left"/>
      <w:pPr>
        <w:ind w:left="4668" w:hanging="360"/>
      </w:pPr>
      <w:rPr>
        <w:rFonts w:hint="default" w:ascii="Wingdings" w:hAnsi="Wingdings"/>
      </w:rPr>
    </w:lvl>
    <w:lvl w:ilvl="6" w:tplc="08090001" w:tentative="1">
      <w:start w:val="1"/>
      <w:numFmt w:val="bullet"/>
      <w:lvlText w:val=""/>
      <w:lvlJc w:val="left"/>
      <w:pPr>
        <w:ind w:left="5388" w:hanging="360"/>
      </w:pPr>
      <w:rPr>
        <w:rFonts w:hint="default" w:ascii="Symbol" w:hAnsi="Symbol"/>
      </w:rPr>
    </w:lvl>
    <w:lvl w:ilvl="7" w:tplc="08090003" w:tentative="1">
      <w:start w:val="1"/>
      <w:numFmt w:val="bullet"/>
      <w:lvlText w:val="o"/>
      <w:lvlJc w:val="left"/>
      <w:pPr>
        <w:ind w:left="6108" w:hanging="360"/>
      </w:pPr>
      <w:rPr>
        <w:rFonts w:hint="default" w:ascii="Courier New" w:hAnsi="Courier New" w:cs="Courier New"/>
      </w:rPr>
    </w:lvl>
    <w:lvl w:ilvl="8" w:tplc="08090005" w:tentative="1">
      <w:start w:val="1"/>
      <w:numFmt w:val="bullet"/>
      <w:lvlText w:val=""/>
      <w:lvlJc w:val="left"/>
      <w:pPr>
        <w:ind w:left="6828" w:hanging="360"/>
      </w:pPr>
      <w:rPr>
        <w:rFonts w:hint="default" w:ascii="Wingdings" w:hAnsi="Wingdings"/>
      </w:rPr>
    </w:lvl>
  </w:abstractNum>
  <w:abstractNum w:abstractNumId="31" w15:restartNumberingAfterBreak="0">
    <w:nsid w:val="689144B8"/>
    <w:multiLevelType w:val="hybridMultilevel"/>
    <w:tmpl w:val="41409446"/>
    <w:lvl w:ilvl="0" w:tplc="2C1813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E618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B70D56"/>
    <w:multiLevelType w:val="hybridMultilevel"/>
    <w:tmpl w:val="83109A76"/>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4331BA6"/>
    <w:multiLevelType w:val="hybridMultilevel"/>
    <w:tmpl w:val="D19E4FA6"/>
    <w:lvl w:ilvl="0" w:tplc="80CC99D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7A2CAA"/>
    <w:multiLevelType w:val="hybridMultilevel"/>
    <w:tmpl w:val="99F82654"/>
    <w:lvl w:ilvl="0" w:tplc="0330AB7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AF53"/>
    <w:multiLevelType w:val="hybridMultilevel"/>
    <w:tmpl w:val="F236C8E2"/>
    <w:lvl w:ilvl="0" w:tplc="2110EF3C">
      <w:start w:val="1"/>
      <w:numFmt w:val="bullet"/>
      <w:lvlText w:val=""/>
      <w:lvlJc w:val="left"/>
      <w:pPr>
        <w:ind w:left="720" w:hanging="360"/>
      </w:pPr>
      <w:rPr>
        <w:rFonts w:hint="default" w:ascii="Symbol" w:hAnsi="Symbol"/>
      </w:rPr>
    </w:lvl>
    <w:lvl w:ilvl="1" w:tplc="5918664C">
      <w:start w:val="1"/>
      <w:numFmt w:val="bullet"/>
      <w:lvlText w:val="o"/>
      <w:lvlJc w:val="left"/>
      <w:pPr>
        <w:ind w:left="1440" w:hanging="360"/>
      </w:pPr>
      <w:rPr>
        <w:rFonts w:hint="default" w:ascii="Courier New" w:hAnsi="Courier New"/>
      </w:rPr>
    </w:lvl>
    <w:lvl w:ilvl="2" w:tplc="DB2E06B4">
      <w:start w:val="1"/>
      <w:numFmt w:val="bullet"/>
      <w:lvlText w:val=""/>
      <w:lvlJc w:val="left"/>
      <w:pPr>
        <w:ind w:left="2160" w:hanging="360"/>
      </w:pPr>
      <w:rPr>
        <w:rFonts w:hint="default" w:ascii="Wingdings" w:hAnsi="Wingdings"/>
      </w:rPr>
    </w:lvl>
    <w:lvl w:ilvl="3" w:tplc="87006EC0">
      <w:start w:val="1"/>
      <w:numFmt w:val="bullet"/>
      <w:lvlText w:val=""/>
      <w:lvlJc w:val="left"/>
      <w:pPr>
        <w:ind w:left="2880" w:hanging="360"/>
      </w:pPr>
      <w:rPr>
        <w:rFonts w:hint="default" w:ascii="Symbol" w:hAnsi="Symbol"/>
      </w:rPr>
    </w:lvl>
    <w:lvl w:ilvl="4" w:tplc="34D05824">
      <w:start w:val="1"/>
      <w:numFmt w:val="bullet"/>
      <w:lvlText w:val="o"/>
      <w:lvlJc w:val="left"/>
      <w:pPr>
        <w:ind w:left="3600" w:hanging="360"/>
      </w:pPr>
      <w:rPr>
        <w:rFonts w:hint="default" w:ascii="Courier New" w:hAnsi="Courier New"/>
      </w:rPr>
    </w:lvl>
    <w:lvl w:ilvl="5" w:tplc="DB640548">
      <w:start w:val="1"/>
      <w:numFmt w:val="bullet"/>
      <w:lvlText w:val=""/>
      <w:lvlJc w:val="left"/>
      <w:pPr>
        <w:ind w:left="4320" w:hanging="360"/>
      </w:pPr>
      <w:rPr>
        <w:rFonts w:hint="default" w:ascii="Wingdings" w:hAnsi="Wingdings"/>
      </w:rPr>
    </w:lvl>
    <w:lvl w:ilvl="6" w:tplc="07DCF1D8">
      <w:start w:val="1"/>
      <w:numFmt w:val="bullet"/>
      <w:lvlText w:val=""/>
      <w:lvlJc w:val="left"/>
      <w:pPr>
        <w:ind w:left="5040" w:hanging="360"/>
      </w:pPr>
      <w:rPr>
        <w:rFonts w:hint="default" w:ascii="Symbol" w:hAnsi="Symbol"/>
      </w:rPr>
    </w:lvl>
    <w:lvl w:ilvl="7" w:tplc="AFBEB28C">
      <w:start w:val="1"/>
      <w:numFmt w:val="bullet"/>
      <w:lvlText w:val="o"/>
      <w:lvlJc w:val="left"/>
      <w:pPr>
        <w:ind w:left="5760" w:hanging="360"/>
      </w:pPr>
      <w:rPr>
        <w:rFonts w:hint="default" w:ascii="Courier New" w:hAnsi="Courier New"/>
      </w:rPr>
    </w:lvl>
    <w:lvl w:ilvl="8" w:tplc="22DC9548">
      <w:start w:val="1"/>
      <w:numFmt w:val="bullet"/>
      <w:lvlText w:val=""/>
      <w:lvlJc w:val="left"/>
      <w:pPr>
        <w:ind w:left="6480" w:hanging="360"/>
      </w:pPr>
      <w:rPr>
        <w:rFonts w:hint="default" w:ascii="Wingdings" w:hAnsi="Wingdings"/>
      </w:rPr>
    </w:lvl>
  </w:abstractNum>
  <w:abstractNum w:abstractNumId="37" w15:restartNumberingAfterBreak="0">
    <w:nsid w:val="7B7D2C65"/>
    <w:multiLevelType w:val="hybridMultilevel"/>
    <w:tmpl w:val="0EA40A7C"/>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924338051">
    <w:abstractNumId w:val="8"/>
  </w:num>
  <w:num w:numId="2" w16cid:durableId="1916235123">
    <w:abstractNumId w:val="10"/>
  </w:num>
  <w:num w:numId="3" w16cid:durableId="575364371">
    <w:abstractNumId w:val="5"/>
  </w:num>
  <w:num w:numId="4" w16cid:durableId="1094939070">
    <w:abstractNumId w:val="11"/>
  </w:num>
  <w:num w:numId="5" w16cid:durableId="1074426064">
    <w:abstractNumId w:val="27"/>
  </w:num>
  <w:num w:numId="6" w16cid:durableId="621762377">
    <w:abstractNumId w:val="36"/>
  </w:num>
  <w:num w:numId="7" w16cid:durableId="1477918476">
    <w:abstractNumId w:val="18"/>
  </w:num>
  <w:num w:numId="8" w16cid:durableId="1292787929">
    <w:abstractNumId w:val="4"/>
  </w:num>
  <w:num w:numId="9" w16cid:durableId="1358265435">
    <w:abstractNumId w:val="6"/>
  </w:num>
  <w:num w:numId="10" w16cid:durableId="1196583030">
    <w:abstractNumId w:val="21"/>
  </w:num>
  <w:num w:numId="11" w16cid:durableId="1123578216">
    <w:abstractNumId w:val="29"/>
  </w:num>
  <w:num w:numId="12" w16cid:durableId="750662488">
    <w:abstractNumId w:val="35"/>
  </w:num>
  <w:num w:numId="13" w16cid:durableId="1134326729">
    <w:abstractNumId w:val="34"/>
  </w:num>
  <w:num w:numId="14" w16cid:durableId="1537043360">
    <w:abstractNumId w:val="22"/>
  </w:num>
  <w:num w:numId="15" w16cid:durableId="85344626">
    <w:abstractNumId w:val="2"/>
  </w:num>
  <w:num w:numId="16" w16cid:durableId="1786581431">
    <w:abstractNumId w:val="24"/>
  </w:num>
  <w:num w:numId="17" w16cid:durableId="217018561">
    <w:abstractNumId w:val="12"/>
  </w:num>
  <w:num w:numId="18" w16cid:durableId="356928834">
    <w:abstractNumId w:val="19"/>
  </w:num>
  <w:num w:numId="19" w16cid:durableId="1552226574">
    <w:abstractNumId w:val="13"/>
  </w:num>
  <w:num w:numId="20" w16cid:durableId="537545276">
    <w:abstractNumId w:val="31"/>
  </w:num>
  <w:num w:numId="21" w16cid:durableId="463621174">
    <w:abstractNumId w:val="32"/>
  </w:num>
  <w:num w:numId="22" w16cid:durableId="193033897">
    <w:abstractNumId w:val="1"/>
  </w:num>
  <w:num w:numId="23" w16cid:durableId="1698696861">
    <w:abstractNumId w:val="20"/>
  </w:num>
  <w:num w:numId="24" w16cid:durableId="1661077338">
    <w:abstractNumId w:val="30"/>
  </w:num>
  <w:num w:numId="25" w16cid:durableId="1925795349">
    <w:abstractNumId w:val="37"/>
  </w:num>
  <w:num w:numId="26" w16cid:durableId="1185636250">
    <w:abstractNumId w:val="33"/>
  </w:num>
  <w:num w:numId="27" w16cid:durableId="1314023458">
    <w:abstractNumId w:val="9"/>
  </w:num>
  <w:num w:numId="28" w16cid:durableId="601571504">
    <w:abstractNumId w:val="25"/>
  </w:num>
  <w:num w:numId="29" w16cid:durableId="571499813">
    <w:abstractNumId w:val="0"/>
  </w:num>
  <w:num w:numId="30" w16cid:durableId="300157276">
    <w:abstractNumId w:val="3"/>
  </w:num>
  <w:num w:numId="31" w16cid:durableId="1541433884">
    <w:abstractNumId w:val="23"/>
  </w:num>
  <w:num w:numId="32" w16cid:durableId="339352579">
    <w:abstractNumId w:val="28"/>
  </w:num>
  <w:num w:numId="33" w16cid:durableId="248538989">
    <w:abstractNumId w:val="17"/>
  </w:num>
  <w:num w:numId="34" w16cid:durableId="281618620">
    <w:abstractNumId w:val="7"/>
  </w:num>
  <w:num w:numId="35" w16cid:durableId="1274365882">
    <w:abstractNumId w:val="26"/>
  </w:num>
  <w:num w:numId="36" w16cid:durableId="237903247">
    <w:abstractNumId w:val="14"/>
  </w:num>
  <w:num w:numId="37" w16cid:durableId="1295063042">
    <w:abstractNumId w:val="15"/>
  </w:num>
  <w:num w:numId="38" w16cid:durableId="1724480235">
    <w:abstractNumId w:val="16"/>
  </w:num>
  <w:num w:numId="39" w16cid:durableId="662003304">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16du wp1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371316"/>
    <w:rsid w:val="00001763"/>
    <w:rsid w:val="00002EAA"/>
    <w:rsid w:val="000072C5"/>
    <w:rsid w:val="00011AB5"/>
    <w:rsid w:val="000126DD"/>
    <w:rsid w:val="00012D69"/>
    <w:rsid w:val="000167CC"/>
    <w:rsid w:val="00022525"/>
    <w:rsid w:val="00033FF7"/>
    <w:rsid w:val="000373E9"/>
    <w:rsid w:val="000400F0"/>
    <w:rsid w:val="00041FA0"/>
    <w:rsid w:val="00054948"/>
    <w:rsid w:val="00054A2C"/>
    <w:rsid w:val="00054D90"/>
    <w:rsid w:val="00057E23"/>
    <w:rsid w:val="0006385D"/>
    <w:rsid w:val="0006386C"/>
    <w:rsid w:val="000652B2"/>
    <w:rsid w:val="00067227"/>
    <w:rsid w:val="0007671F"/>
    <w:rsid w:val="00076911"/>
    <w:rsid w:val="00076F0A"/>
    <w:rsid w:val="00077F73"/>
    <w:rsid w:val="00081869"/>
    <w:rsid w:val="00082ADD"/>
    <w:rsid w:val="000835D9"/>
    <w:rsid w:val="00086763"/>
    <w:rsid w:val="00086A29"/>
    <w:rsid w:val="000956A7"/>
    <w:rsid w:val="00096DF2"/>
    <w:rsid w:val="00097270"/>
    <w:rsid w:val="000B07A3"/>
    <w:rsid w:val="000B54D0"/>
    <w:rsid w:val="000B6BA3"/>
    <w:rsid w:val="000D1AEA"/>
    <w:rsid w:val="000D502A"/>
    <w:rsid w:val="000D64B8"/>
    <w:rsid w:val="000E0C66"/>
    <w:rsid w:val="000F0037"/>
    <w:rsid w:val="000F180B"/>
    <w:rsid w:val="000F1968"/>
    <w:rsid w:val="000F198B"/>
    <w:rsid w:val="000F792A"/>
    <w:rsid w:val="00110793"/>
    <w:rsid w:val="00110FD4"/>
    <w:rsid w:val="00134408"/>
    <w:rsid w:val="0014183E"/>
    <w:rsid w:val="001428F3"/>
    <w:rsid w:val="00144A0A"/>
    <w:rsid w:val="001544BE"/>
    <w:rsid w:val="00155819"/>
    <w:rsid w:val="00161579"/>
    <w:rsid w:val="001621CA"/>
    <w:rsid w:val="001622C9"/>
    <w:rsid w:val="001675A0"/>
    <w:rsid w:val="001676DA"/>
    <w:rsid w:val="0016778C"/>
    <w:rsid w:val="00172114"/>
    <w:rsid w:val="00172C0D"/>
    <w:rsid w:val="00172C19"/>
    <w:rsid w:val="00173C80"/>
    <w:rsid w:val="00176D38"/>
    <w:rsid w:val="00177A40"/>
    <w:rsid w:val="00184EE2"/>
    <w:rsid w:val="00190FFC"/>
    <w:rsid w:val="00191A05"/>
    <w:rsid w:val="00192D33"/>
    <w:rsid w:val="001949E6"/>
    <w:rsid w:val="001955BF"/>
    <w:rsid w:val="00195DFA"/>
    <w:rsid w:val="001A52CB"/>
    <w:rsid w:val="001A5420"/>
    <w:rsid w:val="001B2A8C"/>
    <w:rsid w:val="001B3536"/>
    <w:rsid w:val="001C53EE"/>
    <w:rsid w:val="001E7537"/>
    <w:rsid w:val="001E76A4"/>
    <w:rsid w:val="001F14B6"/>
    <w:rsid w:val="001F1BA2"/>
    <w:rsid w:val="00204DC6"/>
    <w:rsid w:val="00210A14"/>
    <w:rsid w:val="00212FDF"/>
    <w:rsid w:val="00213E8E"/>
    <w:rsid w:val="00220EDF"/>
    <w:rsid w:val="002210F2"/>
    <w:rsid w:val="00226375"/>
    <w:rsid w:val="00227418"/>
    <w:rsid w:val="00230320"/>
    <w:rsid w:val="00233AE7"/>
    <w:rsid w:val="00234EA8"/>
    <w:rsid w:val="00235628"/>
    <w:rsid w:val="002379F8"/>
    <w:rsid w:val="002455BD"/>
    <w:rsid w:val="002544AF"/>
    <w:rsid w:val="00257060"/>
    <w:rsid w:val="00257B32"/>
    <w:rsid w:val="0026028D"/>
    <w:rsid w:val="0026095C"/>
    <w:rsid w:val="00265F7A"/>
    <w:rsid w:val="002719EF"/>
    <w:rsid w:val="00272A6B"/>
    <w:rsid w:val="00273129"/>
    <w:rsid w:val="002758E4"/>
    <w:rsid w:val="002763CC"/>
    <w:rsid w:val="00280481"/>
    <w:rsid w:val="00287742"/>
    <w:rsid w:val="00290532"/>
    <w:rsid w:val="00291BBE"/>
    <w:rsid w:val="0029235F"/>
    <w:rsid w:val="002A33CD"/>
    <w:rsid w:val="002B01B2"/>
    <w:rsid w:val="002B10AA"/>
    <w:rsid w:val="002B7E36"/>
    <w:rsid w:val="002C0F1B"/>
    <w:rsid w:val="002C2BFD"/>
    <w:rsid w:val="002D1668"/>
    <w:rsid w:val="002D350B"/>
    <w:rsid w:val="002D434B"/>
    <w:rsid w:val="002E0701"/>
    <w:rsid w:val="002E0A49"/>
    <w:rsid w:val="002E1A6C"/>
    <w:rsid w:val="002E2C4C"/>
    <w:rsid w:val="002E3CEA"/>
    <w:rsid w:val="002F03D3"/>
    <w:rsid w:val="002F10F8"/>
    <w:rsid w:val="002F16FF"/>
    <w:rsid w:val="002F4ED7"/>
    <w:rsid w:val="00302514"/>
    <w:rsid w:val="00303374"/>
    <w:rsid w:val="003067B2"/>
    <w:rsid w:val="003114BA"/>
    <w:rsid w:val="003120AD"/>
    <w:rsid w:val="0031416E"/>
    <w:rsid w:val="00317438"/>
    <w:rsid w:val="00320E69"/>
    <w:rsid w:val="00320EB7"/>
    <w:rsid w:val="00322218"/>
    <w:rsid w:val="00322BEC"/>
    <w:rsid w:val="0032374A"/>
    <w:rsid w:val="003241DC"/>
    <w:rsid w:val="00330B86"/>
    <w:rsid w:val="0034367E"/>
    <w:rsid w:val="00343907"/>
    <w:rsid w:val="003506DE"/>
    <w:rsid w:val="00351A80"/>
    <w:rsid w:val="00353FD8"/>
    <w:rsid w:val="003637EB"/>
    <w:rsid w:val="003660C4"/>
    <w:rsid w:val="00370597"/>
    <w:rsid w:val="0037422A"/>
    <w:rsid w:val="0037448A"/>
    <w:rsid w:val="0037537B"/>
    <w:rsid w:val="00377147"/>
    <w:rsid w:val="003802CA"/>
    <w:rsid w:val="00381023"/>
    <w:rsid w:val="00381D3A"/>
    <w:rsid w:val="003836E3"/>
    <w:rsid w:val="00383B4D"/>
    <w:rsid w:val="00384B06"/>
    <w:rsid w:val="0039499A"/>
    <w:rsid w:val="00396692"/>
    <w:rsid w:val="003A0713"/>
    <w:rsid w:val="003A7B9B"/>
    <w:rsid w:val="003B0628"/>
    <w:rsid w:val="003B0BEA"/>
    <w:rsid w:val="003B32EE"/>
    <w:rsid w:val="003B3AAA"/>
    <w:rsid w:val="003B3E47"/>
    <w:rsid w:val="003C09B7"/>
    <w:rsid w:val="003C46EE"/>
    <w:rsid w:val="003D0412"/>
    <w:rsid w:val="003D275B"/>
    <w:rsid w:val="003D44AE"/>
    <w:rsid w:val="003D5C29"/>
    <w:rsid w:val="003E113B"/>
    <w:rsid w:val="003E2319"/>
    <w:rsid w:val="003E5F21"/>
    <w:rsid w:val="003E5F88"/>
    <w:rsid w:val="003F323A"/>
    <w:rsid w:val="003F3582"/>
    <w:rsid w:val="003F6542"/>
    <w:rsid w:val="003F672C"/>
    <w:rsid w:val="003F68BC"/>
    <w:rsid w:val="004049D1"/>
    <w:rsid w:val="00407C16"/>
    <w:rsid w:val="0041068F"/>
    <w:rsid w:val="00416AE1"/>
    <w:rsid w:val="00417A2A"/>
    <w:rsid w:val="00423757"/>
    <w:rsid w:val="00424FC3"/>
    <w:rsid w:val="004305D4"/>
    <w:rsid w:val="00432C8F"/>
    <w:rsid w:val="00433FAF"/>
    <w:rsid w:val="00436BE2"/>
    <w:rsid w:val="00441343"/>
    <w:rsid w:val="004474A1"/>
    <w:rsid w:val="00447DA0"/>
    <w:rsid w:val="00450F2B"/>
    <w:rsid w:val="0045464E"/>
    <w:rsid w:val="00461AFB"/>
    <w:rsid w:val="00461BC1"/>
    <w:rsid w:val="004654F2"/>
    <w:rsid w:val="00465597"/>
    <w:rsid w:val="00466A9E"/>
    <w:rsid w:val="00473DFB"/>
    <w:rsid w:val="004753AD"/>
    <w:rsid w:val="00477953"/>
    <w:rsid w:val="00477B3D"/>
    <w:rsid w:val="00481F8E"/>
    <w:rsid w:val="00494BEA"/>
    <w:rsid w:val="00495006"/>
    <w:rsid w:val="00496816"/>
    <w:rsid w:val="00497544"/>
    <w:rsid w:val="004A29F6"/>
    <w:rsid w:val="004A38FE"/>
    <w:rsid w:val="004A5D79"/>
    <w:rsid w:val="004A5F0D"/>
    <w:rsid w:val="004A6C45"/>
    <w:rsid w:val="004B11A0"/>
    <w:rsid w:val="004B1D4A"/>
    <w:rsid w:val="004C7119"/>
    <w:rsid w:val="004D235F"/>
    <w:rsid w:val="004D34CA"/>
    <w:rsid w:val="004E4CB8"/>
    <w:rsid w:val="004E6739"/>
    <w:rsid w:val="004F1573"/>
    <w:rsid w:val="004F1741"/>
    <w:rsid w:val="004F4EB8"/>
    <w:rsid w:val="004F58B5"/>
    <w:rsid w:val="005042BA"/>
    <w:rsid w:val="0050550D"/>
    <w:rsid w:val="0050635F"/>
    <w:rsid w:val="0050703C"/>
    <w:rsid w:val="00511145"/>
    <w:rsid w:val="00513CA4"/>
    <w:rsid w:val="00514241"/>
    <w:rsid w:val="00515E21"/>
    <w:rsid w:val="005163BA"/>
    <w:rsid w:val="005211A7"/>
    <w:rsid w:val="00521564"/>
    <w:rsid w:val="005244DC"/>
    <w:rsid w:val="0052457F"/>
    <w:rsid w:val="00526748"/>
    <w:rsid w:val="00535682"/>
    <w:rsid w:val="00537D3E"/>
    <w:rsid w:val="00544EDB"/>
    <w:rsid w:val="0054660E"/>
    <w:rsid w:val="0055366C"/>
    <w:rsid w:val="0055425E"/>
    <w:rsid w:val="005613A6"/>
    <w:rsid w:val="00562759"/>
    <w:rsid w:val="00570CE7"/>
    <w:rsid w:val="0057211C"/>
    <w:rsid w:val="00573A51"/>
    <w:rsid w:val="00573EF8"/>
    <w:rsid w:val="00581907"/>
    <w:rsid w:val="00581F58"/>
    <w:rsid w:val="005A212B"/>
    <w:rsid w:val="005B15F0"/>
    <w:rsid w:val="005C08C5"/>
    <w:rsid w:val="005C0DD8"/>
    <w:rsid w:val="005C2412"/>
    <w:rsid w:val="005C5AF2"/>
    <w:rsid w:val="005D1825"/>
    <w:rsid w:val="005D2ECE"/>
    <w:rsid w:val="005E3D3C"/>
    <w:rsid w:val="005F08E6"/>
    <w:rsid w:val="005F14F0"/>
    <w:rsid w:val="005F15A9"/>
    <w:rsid w:val="005F2699"/>
    <w:rsid w:val="005F4FD6"/>
    <w:rsid w:val="005F7B4F"/>
    <w:rsid w:val="006016A1"/>
    <w:rsid w:val="00601EC2"/>
    <w:rsid w:val="00602521"/>
    <w:rsid w:val="006029EC"/>
    <w:rsid w:val="00603FC4"/>
    <w:rsid w:val="00616EE4"/>
    <w:rsid w:val="00616F1C"/>
    <w:rsid w:val="00617C61"/>
    <w:rsid w:val="00620B89"/>
    <w:rsid w:val="00634AF0"/>
    <w:rsid w:val="00635FE5"/>
    <w:rsid w:val="00636190"/>
    <w:rsid w:val="006415AF"/>
    <w:rsid w:val="006423DF"/>
    <w:rsid w:val="00642F4B"/>
    <w:rsid w:val="0064379D"/>
    <w:rsid w:val="00644B90"/>
    <w:rsid w:val="006508CC"/>
    <w:rsid w:val="00652E8C"/>
    <w:rsid w:val="0065336D"/>
    <w:rsid w:val="00653501"/>
    <w:rsid w:val="006631A0"/>
    <w:rsid w:val="006720EF"/>
    <w:rsid w:val="0067331A"/>
    <w:rsid w:val="00675647"/>
    <w:rsid w:val="00675C78"/>
    <w:rsid w:val="00676F45"/>
    <w:rsid w:val="00681309"/>
    <w:rsid w:val="00681F1A"/>
    <w:rsid w:val="00685F43"/>
    <w:rsid w:val="00686868"/>
    <w:rsid w:val="0068744D"/>
    <w:rsid w:val="006911BC"/>
    <w:rsid w:val="00693441"/>
    <w:rsid w:val="00695500"/>
    <w:rsid w:val="006A26BD"/>
    <w:rsid w:val="006A271E"/>
    <w:rsid w:val="006A53B9"/>
    <w:rsid w:val="006B2B3D"/>
    <w:rsid w:val="006C0A7B"/>
    <w:rsid w:val="006C1BF5"/>
    <w:rsid w:val="006C1F56"/>
    <w:rsid w:val="006C70E3"/>
    <w:rsid w:val="006D7DE5"/>
    <w:rsid w:val="006E02AC"/>
    <w:rsid w:val="006E1CF1"/>
    <w:rsid w:val="006E69DC"/>
    <w:rsid w:val="006E6A40"/>
    <w:rsid w:val="006F0798"/>
    <w:rsid w:val="006F15EE"/>
    <w:rsid w:val="006F17CA"/>
    <w:rsid w:val="006F1DDA"/>
    <w:rsid w:val="006F2C93"/>
    <w:rsid w:val="006F4635"/>
    <w:rsid w:val="006F63B9"/>
    <w:rsid w:val="006F6C69"/>
    <w:rsid w:val="006F7A06"/>
    <w:rsid w:val="00707DB9"/>
    <w:rsid w:val="0071434B"/>
    <w:rsid w:val="007219C0"/>
    <w:rsid w:val="00725317"/>
    <w:rsid w:val="00731A3A"/>
    <w:rsid w:val="00737181"/>
    <w:rsid w:val="00741E59"/>
    <w:rsid w:val="007506FA"/>
    <w:rsid w:val="0075407B"/>
    <w:rsid w:val="007665E9"/>
    <w:rsid w:val="007677FF"/>
    <w:rsid w:val="00772B92"/>
    <w:rsid w:val="00773858"/>
    <w:rsid w:val="007738CF"/>
    <w:rsid w:val="00773E20"/>
    <w:rsid w:val="00777407"/>
    <w:rsid w:val="00784644"/>
    <w:rsid w:val="0078681A"/>
    <w:rsid w:val="007947E3"/>
    <w:rsid w:val="007A1ED5"/>
    <w:rsid w:val="007A2832"/>
    <w:rsid w:val="007A4BB1"/>
    <w:rsid w:val="007A64C6"/>
    <w:rsid w:val="007A6EC8"/>
    <w:rsid w:val="007B6EC6"/>
    <w:rsid w:val="007C0D1D"/>
    <w:rsid w:val="007C1844"/>
    <w:rsid w:val="007C68CB"/>
    <w:rsid w:val="007D0B60"/>
    <w:rsid w:val="007D1285"/>
    <w:rsid w:val="007D5616"/>
    <w:rsid w:val="007D6488"/>
    <w:rsid w:val="007E2536"/>
    <w:rsid w:val="007E5E50"/>
    <w:rsid w:val="007E7AD7"/>
    <w:rsid w:val="007F1A92"/>
    <w:rsid w:val="007F1F59"/>
    <w:rsid w:val="007F2C16"/>
    <w:rsid w:val="007F33BC"/>
    <w:rsid w:val="007F62EA"/>
    <w:rsid w:val="007F7A76"/>
    <w:rsid w:val="008129F6"/>
    <w:rsid w:val="00813508"/>
    <w:rsid w:val="00815FF4"/>
    <w:rsid w:val="0081693B"/>
    <w:rsid w:val="00820DBC"/>
    <w:rsid w:val="00822F16"/>
    <w:rsid w:val="008243CF"/>
    <w:rsid w:val="008276FB"/>
    <w:rsid w:val="00827F1A"/>
    <w:rsid w:val="00832584"/>
    <w:rsid w:val="0083270A"/>
    <w:rsid w:val="0083495B"/>
    <w:rsid w:val="008354EA"/>
    <w:rsid w:val="008368E8"/>
    <w:rsid w:val="00842B27"/>
    <w:rsid w:val="008443B3"/>
    <w:rsid w:val="008457D2"/>
    <w:rsid w:val="00847242"/>
    <w:rsid w:val="008474CF"/>
    <w:rsid w:val="00850CDE"/>
    <w:rsid w:val="00853E0E"/>
    <w:rsid w:val="00856321"/>
    <w:rsid w:val="00856E84"/>
    <w:rsid w:val="008609B4"/>
    <w:rsid w:val="00860F69"/>
    <w:rsid w:val="008635B9"/>
    <w:rsid w:val="008674BA"/>
    <w:rsid w:val="00870746"/>
    <w:rsid w:val="00875E18"/>
    <w:rsid w:val="00880BEE"/>
    <w:rsid w:val="0088727D"/>
    <w:rsid w:val="008916D7"/>
    <w:rsid w:val="00892C6B"/>
    <w:rsid w:val="008A0EF1"/>
    <w:rsid w:val="008A1A98"/>
    <w:rsid w:val="008A1DF7"/>
    <w:rsid w:val="008A3199"/>
    <w:rsid w:val="008A3BC0"/>
    <w:rsid w:val="008C363B"/>
    <w:rsid w:val="008C5CDF"/>
    <w:rsid w:val="008E2E6C"/>
    <w:rsid w:val="008E3996"/>
    <w:rsid w:val="008E4740"/>
    <w:rsid w:val="008E69B2"/>
    <w:rsid w:val="008E6DEA"/>
    <w:rsid w:val="008F2048"/>
    <w:rsid w:val="008F4E16"/>
    <w:rsid w:val="00900124"/>
    <w:rsid w:val="009005DB"/>
    <w:rsid w:val="00901134"/>
    <w:rsid w:val="009031B3"/>
    <w:rsid w:val="009053EB"/>
    <w:rsid w:val="00906274"/>
    <w:rsid w:val="00907874"/>
    <w:rsid w:val="00911AB0"/>
    <w:rsid w:val="009133A5"/>
    <w:rsid w:val="009151B2"/>
    <w:rsid w:val="009167FE"/>
    <w:rsid w:val="00921F1D"/>
    <w:rsid w:val="00925A23"/>
    <w:rsid w:val="00925E3E"/>
    <w:rsid w:val="00926BBE"/>
    <w:rsid w:val="00931D5F"/>
    <w:rsid w:val="009340AE"/>
    <w:rsid w:val="00936544"/>
    <w:rsid w:val="00937C87"/>
    <w:rsid w:val="009429A2"/>
    <w:rsid w:val="009434F5"/>
    <w:rsid w:val="009477E5"/>
    <w:rsid w:val="009477E9"/>
    <w:rsid w:val="009501D5"/>
    <w:rsid w:val="00951D09"/>
    <w:rsid w:val="00956224"/>
    <w:rsid w:val="0096440C"/>
    <w:rsid w:val="00972642"/>
    <w:rsid w:val="00972F61"/>
    <w:rsid w:val="0099054E"/>
    <w:rsid w:val="00990BDB"/>
    <w:rsid w:val="00995820"/>
    <w:rsid w:val="009A2B5C"/>
    <w:rsid w:val="009A500C"/>
    <w:rsid w:val="009A6948"/>
    <w:rsid w:val="009B1645"/>
    <w:rsid w:val="009C0B68"/>
    <w:rsid w:val="009C54D5"/>
    <w:rsid w:val="009C5C77"/>
    <w:rsid w:val="009C6827"/>
    <w:rsid w:val="009D3A88"/>
    <w:rsid w:val="009D5096"/>
    <w:rsid w:val="009D5882"/>
    <w:rsid w:val="009D6BA3"/>
    <w:rsid w:val="009E08F6"/>
    <w:rsid w:val="009E1C03"/>
    <w:rsid w:val="009E2000"/>
    <w:rsid w:val="009E2AE8"/>
    <w:rsid w:val="009E32B2"/>
    <w:rsid w:val="009E465A"/>
    <w:rsid w:val="009E7CF2"/>
    <w:rsid w:val="00A01C3B"/>
    <w:rsid w:val="00A05793"/>
    <w:rsid w:val="00A079E8"/>
    <w:rsid w:val="00A1221F"/>
    <w:rsid w:val="00A15223"/>
    <w:rsid w:val="00A16A98"/>
    <w:rsid w:val="00A2224C"/>
    <w:rsid w:val="00A26730"/>
    <w:rsid w:val="00A3612E"/>
    <w:rsid w:val="00A418BE"/>
    <w:rsid w:val="00A443CA"/>
    <w:rsid w:val="00A5354B"/>
    <w:rsid w:val="00A55568"/>
    <w:rsid w:val="00A55F7C"/>
    <w:rsid w:val="00A575AE"/>
    <w:rsid w:val="00A61E40"/>
    <w:rsid w:val="00A647D9"/>
    <w:rsid w:val="00A66433"/>
    <w:rsid w:val="00A66E24"/>
    <w:rsid w:val="00A67ABD"/>
    <w:rsid w:val="00A67DF0"/>
    <w:rsid w:val="00A70026"/>
    <w:rsid w:val="00A77CAB"/>
    <w:rsid w:val="00A8115B"/>
    <w:rsid w:val="00A830AD"/>
    <w:rsid w:val="00A859EC"/>
    <w:rsid w:val="00A9251A"/>
    <w:rsid w:val="00A95369"/>
    <w:rsid w:val="00A96CA2"/>
    <w:rsid w:val="00AA6B4F"/>
    <w:rsid w:val="00AA78F7"/>
    <w:rsid w:val="00AB0FA5"/>
    <w:rsid w:val="00AB438B"/>
    <w:rsid w:val="00AB61C1"/>
    <w:rsid w:val="00AC22F1"/>
    <w:rsid w:val="00AC3CD8"/>
    <w:rsid w:val="00AC4B3F"/>
    <w:rsid w:val="00AD5733"/>
    <w:rsid w:val="00AE4AE8"/>
    <w:rsid w:val="00AF046C"/>
    <w:rsid w:val="00AF1CD4"/>
    <w:rsid w:val="00AF4D13"/>
    <w:rsid w:val="00B07C7E"/>
    <w:rsid w:val="00B107C2"/>
    <w:rsid w:val="00B20912"/>
    <w:rsid w:val="00B21411"/>
    <w:rsid w:val="00B2277A"/>
    <w:rsid w:val="00B2752D"/>
    <w:rsid w:val="00B353F1"/>
    <w:rsid w:val="00B35A5B"/>
    <w:rsid w:val="00B36991"/>
    <w:rsid w:val="00B37581"/>
    <w:rsid w:val="00B403F9"/>
    <w:rsid w:val="00B40F24"/>
    <w:rsid w:val="00B45343"/>
    <w:rsid w:val="00B55C4E"/>
    <w:rsid w:val="00B55D04"/>
    <w:rsid w:val="00B6037C"/>
    <w:rsid w:val="00B62B4F"/>
    <w:rsid w:val="00B63599"/>
    <w:rsid w:val="00B63E95"/>
    <w:rsid w:val="00B714C3"/>
    <w:rsid w:val="00B73618"/>
    <w:rsid w:val="00B803E0"/>
    <w:rsid w:val="00B81EA5"/>
    <w:rsid w:val="00B83852"/>
    <w:rsid w:val="00B83985"/>
    <w:rsid w:val="00B84ED6"/>
    <w:rsid w:val="00B919FC"/>
    <w:rsid w:val="00B9487A"/>
    <w:rsid w:val="00BA1373"/>
    <w:rsid w:val="00BA2EDB"/>
    <w:rsid w:val="00BB0E0F"/>
    <w:rsid w:val="00BC3149"/>
    <w:rsid w:val="00BC4FF4"/>
    <w:rsid w:val="00BC7C0E"/>
    <w:rsid w:val="00BD18B0"/>
    <w:rsid w:val="00BD6756"/>
    <w:rsid w:val="00BE0983"/>
    <w:rsid w:val="00BE38C4"/>
    <w:rsid w:val="00BE4447"/>
    <w:rsid w:val="00BE609E"/>
    <w:rsid w:val="00BF6034"/>
    <w:rsid w:val="00C01850"/>
    <w:rsid w:val="00C01FC3"/>
    <w:rsid w:val="00C02304"/>
    <w:rsid w:val="00C03629"/>
    <w:rsid w:val="00C07B16"/>
    <w:rsid w:val="00C10927"/>
    <w:rsid w:val="00C20B2E"/>
    <w:rsid w:val="00C21874"/>
    <w:rsid w:val="00C25593"/>
    <w:rsid w:val="00C34D8D"/>
    <w:rsid w:val="00C45496"/>
    <w:rsid w:val="00C46064"/>
    <w:rsid w:val="00C4641F"/>
    <w:rsid w:val="00C47B61"/>
    <w:rsid w:val="00C5081B"/>
    <w:rsid w:val="00C50A2E"/>
    <w:rsid w:val="00C5198A"/>
    <w:rsid w:val="00C52243"/>
    <w:rsid w:val="00C523A6"/>
    <w:rsid w:val="00C61B06"/>
    <w:rsid w:val="00C62A02"/>
    <w:rsid w:val="00C643C6"/>
    <w:rsid w:val="00C65C50"/>
    <w:rsid w:val="00C71CF1"/>
    <w:rsid w:val="00C74CAD"/>
    <w:rsid w:val="00C84733"/>
    <w:rsid w:val="00C854E6"/>
    <w:rsid w:val="00C8634C"/>
    <w:rsid w:val="00C90681"/>
    <w:rsid w:val="00C90B61"/>
    <w:rsid w:val="00C91CFF"/>
    <w:rsid w:val="00C95FA5"/>
    <w:rsid w:val="00C96861"/>
    <w:rsid w:val="00CA166E"/>
    <w:rsid w:val="00CA3E51"/>
    <w:rsid w:val="00CB58A6"/>
    <w:rsid w:val="00CB66F8"/>
    <w:rsid w:val="00CC0E5C"/>
    <w:rsid w:val="00CE06F7"/>
    <w:rsid w:val="00CE159C"/>
    <w:rsid w:val="00CE5907"/>
    <w:rsid w:val="00CF5767"/>
    <w:rsid w:val="00CF6472"/>
    <w:rsid w:val="00CF6BD9"/>
    <w:rsid w:val="00D01AC4"/>
    <w:rsid w:val="00D02347"/>
    <w:rsid w:val="00D02C7B"/>
    <w:rsid w:val="00D066D9"/>
    <w:rsid w:val="00D06969"/>
    <w:rsid w:val="00D244CD"/>
    <w:rsid w:val="00D30EFF"/>
    <w:rsid w:val="00D30F7E"/>
    <w:rsid w:val="00D31CDB"/>
    <w:rsid w:val="00D33C28"/>
    <w:rsid w:val="00D3552A"/>
    <w:rsid w:val="00D37859"/>
    <w:rsid w:val="00D41E34"/>
    <w:rsid w:val="00D422F0"/>
    <w:rsid w:val="00D5009F"/>
    <w:rsid w:val="00D52CD1"/>
    <w:rsid w:val="00D53EFE"/>
    <w:rsid w:val="00D55437"/>
    <w:rsid w:val="00D6554D"/>
    <w:rsid w:val="00D72534"/>
    <w:rsid w:val="00D7321F"/>
    <w:rsid w:val="00D7485F"/>
    <w:rsid w:val="00D76D71"/>
    <w:rsid w:val="00D83B11"/>
    <w:rsid w:val="00D909DB"/>
    <w:rsid w:val="00D91B96"/>
    <w:rsid w:val="00D97242"/>
    <w:rsid w:val="00DA32B5"/>
    <w:rsid w:val="00DA416C"/>
    <w:rsid w:val="00DA4245"/>
    <w:rsid w:val="00DA5987"/>
    <w:rsid w:val="00DA5CC8"/>
    <w:rsid w:val="00DB6261"/>
    <w:rsid w:val="00DC6DF4"/>
    <w:rsid w:val="00DC782A"/>
    <w:rsid w:val="00DD1460"/>
    <w:rsid w:val="00DD2661"/>
    <w:rsid w:val="00DD45F3"/>
    <w:rsid w:val="00DD4739"/>
    <w:rsid w:val="00DD72E5"/>
    <w:rsid w:val="00DE052F"/>
    <w:rsid w:val="00DE20C7"/>
    <w:rsid w:val="00DE5A64"/>
    <w:rsid w:val="00DF0B91"/>
    <w:rsid w:val="00DF1243"/>
    <w:rsid w:val="00DF14E5"/>
    <w:rsid w:val="00DF4DA9"/>
    <w:rsid w:val="00E11D29"/>
    <w:rsid w:val="00E12A87"/>
    <w:rsid w:val="00E2091D"/>
    <w:rsid w:val="00E21C33"/>
    <w:rsid w:val="00E315B7"/>
    <w:rsid w:val="00E35E23"/>
    <w:rsid w:val="00E36234"/>
    <w:rsid w:val="00E43632"/>
    <w:rsid w:val="00E46151"/>
    <w:rsid w:val="00E4768D"/>
    <w:rsid w:val="00E5601C"/>
    <w:rsid w:val="00E56EBB"/>
    <w:rsid w:val="00E60EDE"/>
    <w:rsid w:val="00E61963"/>
    <w:rsid w:val="00E638C9"/>
    <w:rsid w:val="00E65AA6"/>
    <w:rsid w:val="00E66D7C"/>
    <w:rsid w:val="00E70DD2"/>
    <w:rsid w:val="00E7560B"/>
    <w:rsid w:val="00E90F52"/>
    <w:rsid w:val="00E93FB3"/>
    <w:rsid w:val="00EA18BA"/>
    <w:rsid w:val="00EA66F6"/>
    <w:rsid w:val="00EB0472"/>
    <w:rsid w:val="00EB0FF8"/>
    <w:rsid w:val="00EB1828"/>
    <w:rsid w:val="00EB4CB6"/>
    <w:rsid w:val="00EC0B01"/>
    <w:rsid w:val="00EC16A8"/>
    <w:rsid w:val="00ED4CC1"/>
    <w:rsid w:val="00ED5BC7"/>
    <w:rsid w:val="00ED7A8B"/>
    <w:rsid w:val="00EE09F3"/>
    <w:rsid w:val="00EE16F4"/>
    <w:rsid w:val="00EE33F5"/>
    <w:rsid w:val="00EE6DB4"/>
    <w:rsid w:val="00EF4486"/>
    <w:rsid w:val="00EF4D07"/>
    <w:rsid w:val="00EF5DE3"/>
    <w:rsid w:val="00EF6922"/>
    <w:rsid w:val="00F0619F"/>
    <w:rsid w:val="00F066B7"/>
    <w:rsid w:val="00F17E55"/>
    <w:rsid w:val="00F21395"/>
    <w:rsid w:val="00F26E24"/>
    <w:rsid w:val="00F277B6"/>
    <w:rsid w:val="00F300A8"/>
    <w:rsid w:val="00F30936"/>
    <w:rsid w:val="00F31243"/>
    <w:rsid w:val="00F3259A"/>
    <w:rsid w:val="00F36FA5"/>
    <w:rsid w:val="00F44793"/>
    <w:rsid w:val="00F60707"/>
    <w:rsid w:val="00F613AA"/>
    <w:rsid w:val="00F63A40"/>
    <w:rsid w:val="00F739FC"/>
    <w:rsid w:val="00F754AB"/>
    <w:rsid w:val="00F778B8"/>
    <w:rsid w:val="00F821E8"/>
    <w:rsid w:val="00F84D82"/>
    <w:rsid w:val="00F90F46"/>
    <w:rsid w:val="00F9213B"/>
    <w:rsid w:val="00F932D8"/>
    <w:rsid w:val="00F971AA"/>
    <w:rsid w:val="00FA1B20"/>
    <w:rsid w:val="00FA25DB"/>
    <w:rsid w:val="00FB3774"/>
    <w:rsid w:val="00FC4649"/>
    <w:rsid w:val="00FC4DF0"/>
    <w:rsid w:val="00FC604A"/>
    <w:rsid w:val="00FC7742"/>
    <w:rsid w:val="00FD2631"/>
    <w:rsid w:val="00FD4FA2"/>
    <w:rsid w:val="00FE13BE"/>
    <w:rsid w:val="00FE1EEF"/>
    <w:rsid w:val="00FE3CCB"/>
    <w:rsid w:val="00FF0D92"/>
    <w:rsid w:val="00FF1AB3"/>
    <w:rsid w:val="00FF3D3E"/>
    <w:rsid w:val="00FF52D8"/>
    <w:rsid w:val="01371316"/>
    <w:rsid w:val="02A2B7F5"/>
    <w:rsid w:val="03D6BFB9"/>
    <w:rsid w:val="045DA2DD"/>
    <w:rsid w:val="04C4E964"/>
    <w:rsid w:val="079B9EB6"/>
    <w:rsid w:val="08FA000C"/>
    <w:rsid w:val="09021F68"/>
    <w:rsid w:val="0AF54F57"/>
    <w:rsid w:val="0CCECD54"/>
    <w:rsid w:val="0DBDFCC0"/>
    <w:rsid w:val="0E17F7C4"/>
    <w:rsid w:val="0E1DAD80"/>
    <w:rsid w:val="0ED6F5C5"/>
    <w:rsid w:val="0EDEE34B"/>
    <w:rsid w:val="0F8CA356"/>
    <w:rsid w:val="10AD40D4"/>
    <w:rsid w:val="10D4E7E3"/>
    <w:rsid w:val="1298DA3E"/>
    <w:rsid w:val="130EA8DE"/>
    <w:rsid w:val="1313A10C"/>
    <w:rsid w:val="1485017E"/>
    <w:rsid w:val="164FD45A"/>
    <w:rsid w:val="1A2D25A5"/>
    <w:rsid w:val="1B23B3C6"/>
    <w:rsid w:val="1B79DAC2"/>
    <w:rsid w:val="1BE64088"/>
    <w:rsid w:val="1E932B46"/>
    <w:rsid w:val="20306705"/>
    <w:rsid w:val="20FD46D9"/>
    <w:rsid w:val="20FD79AA"/>
    <w:rsid w:val="21050D4E"/>
    <w:rsid w:val="212E7D0A"/>
    <w:rsid w:val="217434A0"/>
    <w:rsid w:val="22137F7A"/>
    <w:rsid w:val="23E72072"/>
    <w:rsid w:val="27850968"/>
    <w:rsid w:val="2D5EC2DF"/>
    <w:rsid w:val="2FC7853B"/>
    <w:rsid w:val="318C64E2"/>
    <w:rsid w:val="31B422FE"/>
    <w:rsid w:val="33AFD818"/>
    <w:rsid w:val="357750F5"/>
    <w:rsid w:val="366206DC"/>
    <w:rsid w:val="37666766"/>
    <w:rsid w:val="3827DDA8"/>
    <w:rsid w:val="38399351"/>
    <w:rsid w:val="385F4BB6"/>
    <w:rsid w:val="3B173D45"/>
    <w:rsid w:val="3F7CB606"/>
    <w:rsid w:val="41281038"/>
    <w:rsid w:val="42DD6D9D"/>
    <w:rsid w:val="44780667"/>
    <w:rsid w:val="4817C286"/>
    <w:rsid w:val="499F5417"/>
    <w:rsid w:val="49A45C94"/>
    <w:rsid w:val="4B55A4F4"/>
    <w:rsid w:val="4CE8D384"/>
    <w:rsid w:val="4D396C34"/>
    <w:rsid w:val="50CA31F1"/>
    <w:rsid w:val="510621CC"/>
    <w:rsid w:val="511581D4"/>
    <w:rsid w:val="530E0FC0"/>
    <w:rsid w:val="53CE552C"/>
    <w:rsid w:val="54BB8C5A"/>
    <w:rsid w:val="57CBF116"/>
    <w:rsid w:val="58DB0775"/>
    <w:rsid w:val="58F9D002"/>
    <w:rsid w:val="5934CFA8"/>
    <w:rsid w:val="5AB87D6D"/>
    <w:rsid w:val="5AF5D716"/>
    <w:rsid w:val="5B2CC61C"/>
    <w:rsid w:val="5F2AC7A8"/>
    <w:rsid w:val="61FB691B"/>
    <w:rsid w:val="64C003EB"/>
    <w:rsid w:val="65594022"/>
    <w:rsid w:val="68E37A1A"/>
    <w:rsid w:val="6A5C932E"/>
    <w:rsid w:val="6B0E6F18"/>
    <w:rsid w:val="6BAD227A"/>
    <w:rsid w:val="6E66E631"/>
    <w:rsid w:val="6F288B3B"/>
    <w:rsid w:val="6F851818"/>
    <w:rsid w:val="70CBE5A3"/>
    <w:rsid w:val="714D8154"/>
    <w:rsid w:val="71D76F32"/>
    <w:rsid w:val="72EE7E6E"/>
    <w:rsid w:val="75809EC3"/>
    <w:rsid w:val="7A65BAF7"/>
    <w:rsid w:val="7CD659DA"/>
    <w:rsid w:val="7DDC6702"/>
    <w:rsid w:val="7F70CCE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D002"/>
  <w15:chartTrackingRefBased/>
  <w15:docId w15:val="{B5EE175A-180C-4721-9056-3955104D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mc:Ignorable="w14 w15 w16se w16cid w16 w16cex w16sdtdh w16du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02AC"/>
    <w:pPr>
      <w:keepNext/>
      <w:keepLines/>
    </w:pPr>
    <w:rPr>
      <w:rFonts w:ascii="Poppins Light" w:hAnsi="Poppins Light"/>
      <w:sz w:val="18"/>
    </w:rPr>
  </w:style>
  <w:style w:type="paragraph" w:styleId="Heading1">
    <w:name w:val="heading 1"/>
    <w:basedOn w:val="Normal"/>
    <w:next w:val="Normal"/>
    <w:link w:val="Heading1Char"/>
    <w:uiPriority w:val="9"/>
    <w:qFormat/>
    <w:rsid w:val="00EB1828"/>
    <w:pPr>
      <w:numPr>
        <w:numId w:val="23"/>
      </w:numPr>
      <w:spacing w:before="240" w:after="240"/>
      <w:outlineLvl w:val="0"/>
    </w:pPr>
    <w:rPr>
      <w:rFonts w:ascii="Poppins Bold" w:hAnsi="Poppins Bold" w:eastAsiaTheme="majorEastAsia" w:cstheme="majorBidi"/>
      <w:sz w:val="32"/>
      <w:szCs w:val="32"/>
    </w:rPr>
  </w:style>
  <w:style w:type="paragraph" w:styleId="Heading2">
    <w:name w:val="heading 2"/>
    <w:basedOn w:val="Normal"/>
    <w:next w:val="Normal"/>
    <w:link w:val="Heading2Char"/>
    <w:uiPriority w:val="9"/>
    <w:unhideWhenUsed/>
    <w:qFormat/>
    <w:rsid w:val="00990BDB"/>
    <w:pPr>
      <w:numPr>
        <w:ilvl w:val="1"/>
        <w:numId w:val="23"/>
      </w:numPr>
      <w:spacing w:before="240" w:after="60"/>
      <w:outlineLvl w:val="1"/>
    </w:pPr>
    <w:rPr>
      <w:rFonts w:ascii="Poppins Bold" w:hAnsi="Poppins Bold" w:eastAsiaTheme="majorEastAsia" w:cstheme="majorBidi"/>
      <w:sz w:val="26"/>
      <w:szCs w:val="26"/>
    </w:rPr>
  </w:style>
  <w:style w:type="paragraph" w:styleId="Heading3">
    <w:name w:val="heading 3"/>
    <w:basedOn w:val="Normal"/>
    <w:next w:val="Normal"/>
    <w:link w:val="Heading3Char"/>
    <w:uiPriority w:val="9"/>
    <w:unhideWhenUsed/>
    <w:qFormat/>
    <w:rsid w:val="004A38FE"/>
    <w:pPr>
      <w:numPr>
        <w:ilvl w:val="2"/>
        <w:numId w:val="23"/>
      </w:numPr>
      <w:spacing w:before="40" w:after="0"/>
      <w:outlineLvl w:val="2"/>
    </w:pPr>
    <w:rPr>
      <w:rFonts w:ascii="Poppins Bold" w:hAnsi="Poppins Bold" w:eastAsiaTheme="majorEastAsia" w:cstheme="majorBidi"/>
      <w:sz w:val="24"/>
      <w:szCs w:val="24"/>
    </w:rPr>
  </w:style>
  <w:style w:type="paragraph" w:styleId="Heading4">
    <w:name w:val="heading 4"/>
    <w:basedOn w:val="Normal"/>
    <w:next w:val="Normal"/>
    <w:link w:val="Heading4Char"/>
    <w:uiPriority w:val="9"/>
    <w:semiHidden/>
    <w:unhideWhenUsed/>
    <w:qFormat/>
    <w:rsid w:val="00990BDB"/>
    <w:pPr>
      <w:numPr>
        <w:ilvl w:val="3"/>
        <w:numId w:val="2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BDB"/>
    <w:pPr>
      <w:numPr>
        <w:ilvl w:val="4"/>
        <w:numId w:val="2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BDB"/>
    <w:pPr>
      <w:numPr>
        <w:ilvl w:val="5"/>
        <w:numId w:val="2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990BDB"/>
    <w:pPr>
      <w:numPr>
        <w:ilvl w:val="6"/>
        <w:numId w:val="2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990BDB"/>
    <w:pPr>
      <w:numPr>
        <w:ilvl w:val="7"/>
        <w:numId w:val="2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0BDB"/>
    <w:pPr>
      <w:numPr>
        <w:ilvl w:val="8"/>
        <w:numId w:val="2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B1828"/>
    <w:rPr>
      <w:rFonts w:ascii="Poppins Bold" w:hAnsi="Poppins Bold" w:eastAsiaTheme="majorEastAsia" w:cstheme="majorBidi"/>
      <w:sz w:val="32"/>
      <w:szCs w:val="32"/>
    </w:rPr>
  </w:style>
  <w:style w:type="character" w:styleId="Heading2Char" w:customStyle="1">
    <w:name w:val="Heading 2 Char"/>
    <w:basedOn w:val="DefaultParagraphFont"/>
    <w:link w:val="Heading2"/>
    <w:uiPriority w:val="9"/>
    <w:rsid w:val="00990BDB"/>
    <w:rPr>
      <w:rFonts w:ascii="Poppins Bold" w:hAnsi="Poppins Bold" w:eastAsiaTheme="majorEastAsia" w:cstheme="majorBidi"/>
      <w:sz w:val="26"/>
      <w:szCs w:val="26"/>
    </w:rPr>
  </w:style>
  <w:style w:type="paragraph" w:styleId="ListParagraph">
    <w:name w:val="List Paragraph"/>
    <w:basedOn w:val="Normal"/>
    <w:uiPriority w:val="34"/>
    <w:qFormat/>
    <w:rsid w:val="006029EC"/>
    <w:pPr>
      <w:numPr>
        <w:numId w:val="39"/>
      </w:numPr>
      <w:contextualSpacing/>
      <w:jc w:val="both"/>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3Char" w:customStyle="1">
    <w:name w:val="Heading 3 Char"/>
    <w:basedOn w:val="DefaultParagraphFont"/>
    <w:link w:val="Heading3"/>
    <w:uiPriority w:val="9"/>
    <w:rsid w:val="004A38FE"/>
    <w:rPr>
      <w:rFonts w:ascii="Poppins Bold" w:hAnsi="Poppins Bold" w:eastAsiaTheme="majorEastAsia" w:cstheme="majorBidi"/>
      <w:sz w:val="24"/>
      <w:szCs w:val="24"/>
    </w:rPr>
  </w:style>
  <w:style w:type="character" w:styleId="Strong">
    <w:name w:val="Strong"/>
    <w:basedOn w:val="DefaultParagraphFont"/>
    <w:uiPriority w:val="22"/>
    <w:qFormat/>
    <w:rsid w:val="00C25593"/>
    <w:rPr>
      <w:rFonts w:ascii="Poppins Bold" w:hAnsi="Poppins Bold"/>
      <w:b/>
      <w:bCs/>
      <w:color w:val="auto"/>
    </w:rPr>
  </w:style>
  <w:style w:type="character" w:styleId="BookTitle">
    <w:name w:val="Book Title"/>
    <w:basedOn w:val="DefaultParagraphFont"/>
    <w:uiPriority w:val="33"/>
    <w:qFormat/>
    <w:rsid w:val="009C0B68"/>
    <w:rPr>
      <w:b/>
      <w:bCs/>
      <w:i/>
      <w:iCs/>
      <w:spacing w:val="5"/>
    </w:rPr>
  </w:style>
  <w:style w:type="paragraph" w:styleId="TOCHeading">
    <w:name w:val="TOC Heading"/>
    <w:basedOn w:val="Heading1"/>
    <w:next w:val="Normal"/>
    <w:uiPriority w:val="39"/>
    <w:unhideWhenUsed/>
    <w:qFormat/>
    <w:rsid w:val="002455BD"/>
    <w:pPr>
      <w:spacing w:after="0"/>
      <w:outlineLvl w:val="9"/>
    </w:pPr>
    <w:rPr>
      <w:rFonts w:asciiTheme="majorHAnsi" w:hAnsiTheme="majorHAnsi"/>
      <w:color w:val="2F5496" w:themeColor="accent1" w:themeShade="BF"/>
      <w:lang w:val="en-GB" w:eastAsia="en-GB"/>
    </w:rPr>
  </w:style>
  <w:style w:type="paragraph" w:styleId="TOC1">
    <w:name w:val="toc 1"/>
    <w:basedOn w:val="Normal"/>
    <w:next w:val="Normal"/>
    <w:autoRedefine/>
    <w:uiPriority w:val="39"/>
    <w:unhideWhenUsed/>
    <w:rsid w:val="002455BD"/>
    <w:pPr>
      <w:spacing w:after="100"/>
    </w:pPr>
  </w:style>
  <w:style w:type="paragraph" w:styleId="TOC2">
    <w:name w:val="toc 2"/>
    <w:basedOn w:val="Normal"/>
    <w:next w:val="Normal"/>
    <w:autoRedefine/>
    <w:uiPriority w:val="39"/>
    <w:unhideWhenUsed/>
    <w:rsid w:val="002455BD"/>
    <w:pPr>
      <w:spacing w:after="100"/>
      <w:ind w:left="180"/>
    </w:pPr>
  </w:style>
  <w:style w:type="character" w:styleId="Hyperlink">
    <w:name w:val="Hyperlink"/>
    <w:basedOn w:val="DefaultParagraphFont"/>
    <w:uiPriority w:val="99"/>
    <w:unhideWhenUsed/>
    <w:rsid w:val="002455BD"/>
    <w:rPr>
      <w:color w:val="0563C1" w:themeColor="hyperlink"/>
      <w:u w:val="single"/>
    </w:rPr>
  </w:style>
  <w:style w:type="character" w:styleId="Heading4Char" w:customStyle="1">
    <w:name w:val="Heading 4 Char"/>
    <w:basedOn w:val="DefaultParagraphFont"/>
    <w:link w:val="Heading4"/>
    <w:uiPriority w:val="9"/>
    <w:semiHidden/>
    <w:rsid w:val="00990BDB"/>
    <w:rPr>
      <w:rFonts w:asciiTheme="majorHAnsi" w:hAnsiTheme="majorHAnsi" w:eastAsiaTheme="majorEastAsia" w:cstheme="majorBidi"/>
      <w:i/>
      <w:iCs/>
      <w:color w:val="2F5496" w:themeColor="accent1" w:themeShade="BF"/>
      <w:sz w:val="18"/>
    </w:rPr>
  </w:style>
  <w:style w:type="character" w:styleId="Heading5Char" w:customStyle="1">
    <w:name w:val="Heading 5 Char"/>
    <w:basedOn w:val="DefaultParagraphFont"/>
    <w:link w:val="Heading5"/>
    <w:uiPriority w:val="9"/>
    <w:semiHidden/>
    <w:rsid w:val="00990BDB"/>
    <w:rPr>
      <w:rFonts w:asciiTheme="majorHAnsi" w:hAnsiTheme="majorHAnsi" w:eastAsiaTheme="majorEastAsia" w:cstheme="majorBidi"/>
      <w:color w:val="2F5496" w:themeColor="accent1" w:themeShade="BF"/>
      <w:sz w:val="18"/>
    </w:rPr>
  </w:style>
  <w:style w:type="character" w:styleId="Heading6Char" w:customStyle="1">
    <w:name w:val="Heading 6 Char"/>
    <w:basedOn w:val="DefaultParagraphFont"/>
    <w:link w:val="Heading6"/>
    <w:uiPriority w:val="9"/>
    <w:semiHidden/>
    <w:rsid w:val="00990BDB"/>
    <w:rPr>
      <w:rFonts w:asciiTheme="majorHAnsi" w:hAnsiTheme="majorHAnsi" w:eastAsiaTheme="majorEastAsia" w:cstheme="majorBidi"/>
      <w:color w:val="1F3763" w:themeColor="accent1" w:themeShade="7F"/>
      <w:sz w:val="18"/>
    </w:rPr>
  </w:style>
  <w:style w:type="character" w:styleId="Heading7Char" w:customStyle="1">
    <w:name w:val="Heading 7 Char"/>
    <w:basedOn w:val="DefaultParagraphFont"/>
    <w:link w:val="Heading7"/>
    <w:uiPriority w:val="9"/>
    <w:semiHidden/>
    <w:rsid w:val="00990BDB"/>
    <w:rPr>
      <w:rFonts w:asciiTheme="majorHAnsi" w:hAnsiTheme="majorHAnsi" w:eastAsiaTheme="majorEastAsia" w:cstheme="majorBidi"/>
      <w:i/>
      <w:iCs/>
      <w:color w:val="1F3763" w:themeColor="accent1" w:themeShade="7F"/>
      <w:sz w:val="18"/>
    </w:rPr>
  </w:style>
  <w:style w:type="character" w:styleId="Heading8Char" w:customStyle="1">
    <w:name w:val="Heading 8 Char"/>
    <w:basedOn w:val="DefaultParagraphFont"/>
    <w:link w:val="Heading8"/>
    <w:uiPriority w:val="9"/>
    <w:semiHidden/>
    <w:rsid w:val="00990BD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90BDB"/>
    <w:rPr>
      <w:rFonts w:asciiTheme="majorHAnsi" w:hAnsiTheme="majorHAnsi" w:eastAsiaTheme="majorEastAsia" w:cstheme="majorBidi"/>
      <w:i/>
      <w:iCs/>
      <w:color w:val="272727" w:themeColor="text1" w:themeTint="D8"/>
      <w:sz w:val="21"/>
      <w:szCs w:val="21"/>
    </w:rPr>
  </w:style>
  <w:style w:type="paragraph" w:styleId="Caption">
    <w:name w:val="caption"/>
    <w:basedOn w:val="Normal"/>
    <w:next w:val="Normal"/>
    <w:uiPriority w:val="35"/>
    <w:unhideWhenUsed/>
    <w:qFormat/>
    <w:rsid w:val="00DD1460"/>
    <w:pPr>
      <w:spacing w:after="200" w:line="240" w:lineRule="auto"/>
    </w:pPr>
    <w:rPr>
      <w:iCs/>
      <w:caps/>
      <w:sz w:val="16"/>
      <w:szCs w:val="18"/>
    </w:rPr>
  </w:style>
  <w:style w:type="table" w:styleId="PlainTable4">
    <w:name w:val="Plain Table 4"/>
    <w:basedOn w:val="TableNormal"/>
    <w:uiPriority w:val="44"/>
    <w:rsid w:val="007F7A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1874"/>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C2187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Subtitle">
    <w:name w:val="Subtitle"/>
    <w:basedOn w:val="Normal"/>
    <w:next w:val="Normal"/>
    <w:link w:val="SubtitleChar"/>
    <w:uiPriority w:val="11"/>
    <w:qFormat/>
    <w:rsid w:val="008F4E16"/>
    <w:pPr>
      <w:numPr>
        <w:ilvl w:val="1"/>
      </w:numPr>
    </w:pPr>
    <w:rPr>
      <w:rFonts w:asciiTheme="minorHAnsi" w:hAnsiTheme="minorHAnsi" w:eastAsiaTheme="minorEastAsia"/>
      <w:color w:val="5A5A5A" w:themeColor="text1" w:themeTint="A5"/>
      <w:spacing w:val="15"/>
      <w:sz w:val="22"/>
    </w:rPr>
  </w:style>
  <w:style w:type="character" w:styleId="SubtitleChar" w:customStyle="1">
    <w:name w:val="Subtitle Char"/>
    <w:basedOn w:val="DefaultParagraphFont"/>
    <w:link w:val="Subtitle"/>
    <w:uiPriority w:val="11"/>
    <w:rsid w:val="008F4E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36677">
      <w:bodyDiv w:val="1"/>
      <w:marLeft w:val="0"/>
      <w:marRight w:val="0"/>
      <w:marTop w:val="0"/>
      <w:marBottom w:val="0"/>
      <w:divBdr>
        <w:top w:val="none" w:sz="0" w:space="0" w:color="auto"/>
        <w:left w:val="none" w:sz="0" w:space="0" w:color="auto"/>
        <w:bottom w:val="none" w:sz="0" w:space="0" w:color="auto"/>
        <w:right w:val="none" w:sz="0" w:space="0" w:color="auto"/>
      </w:divBdr>
    </w:div>
    <w:div w:id="387219446">
      <w:bodyDiv w:val="1"/>
      <w:marLeft w:val="0"/>
      <w:marRight w:val="0"/>
      <w:marTop w:val="0"/>
      <w:marBottom w:val="0"/>
      <w:divBdr>
        <w:top w:val="none" w:sz="0" w:space="0" w:color="auto"/>
        <w:left w:val="none" w:sz="0" w:space="0" w:color="auto"/>
        <w:bottom w:val="none" w:sz="0" w:space="0" w:color="auto"/>
        <w:right w:val="none" w:sz="0" w:space="0" w:color="auto"/>
      </w:divBdr>
    </w:div>
    <w:div w:id="514348642">
      <w:bodyDiv w:val="1"/>
      <w:marLeft w:val="0"/>
      <w:marRight w:val="0"/>
      <w:marTop w:val="0"/>
      <w:marBottom w:val="0"/>
      <w:divBdr>
        <w:top w:val="none" w:sz="0" w:space="0" w:color="auto"/>
        <w:left w:val="none" w:sz="0" w:space="0" w:color="auto"/>
        <w:bottom w:val="none" w:sz="0" w:space="0" w:color="auto"/>
        <w:right w:val="none" w:sz="0" w:space="0" w:color="auto"/>
      </w:divBdr>
    </w:div>
    <w:div w:id="543253192">
      <w:bodyDiv w:val="1"/>
      <w:marLeft w:val="0"/>
      <w:marRight w:val="0"/>
      <w:marTop w:val="0"/>
      <w:marBottom w:val="0"/>
      <w:divBdr>
        <w:top w:val="none" w:sz="0" w:space="0" w:color="auto"/>
        <w:left w:val="none" w:sz="0" w:space="0" w:color="auto"/>
        <w:bottom w:val="none" w:sz="0" w:space="0" w:color="auto"/>
        <w:right w:val="none" w:sz="0" w:space="0" w:color="auto"/>
      </w:divBdr>
    </w:div>
    <w:div w:id="687755026">
      <w:bodyDiv w:val="1"/>
      <w:marLeft w:val="0"/>
      <w:marRight w:val="0"/>
      <w:marTop w:val="0"/>
      <w:marBottom w:val="0"/>
      <w:divBdr>
        <w:top w:val="none" w:sz="0" w:space="0" w:color="auto"/>
        <w:left w:val="none" w:sz="0" w:space="0" w:color="auto"/>
        <w:bottom w:val="none" w:sz="0" w:space="0" w:color="auto"/>
        <w:right w:val="none" w:sz="0" w:space="0" w:color="auto"/>
      </w:divBdr>
    </w:div>
    <w:div w:id="738208780">
      <w:bodyDiv w:val="1"/>
      <w:marLeft w:val="0"/>
      <w:marRight w:val="0"/>
      <w:marTop w:val="0"/>
      <w:marBottom w:val="0"/>
      <w:divBdr>
        <w:top w:val="none" w:sz="0" w:space="0" w:color="auto"/>
        <w:left w:val="none" w:sz="0" w:space="0" w:color="auto"/>
        <w:bottom w:val="none" w:sz="0" w:space="0" w:color="auto"/>
        <w:right w:val="none" w:sz="0" w:space="0" w:color="auto"/>
      </w:divBdr>
    </w:div>
    <w:div w:id="872109759">
      <w:bodyDiv w:val="1"/>
      <w:marLeft w:val="0"/>
      <w:marRight w:val="0"/>
      <w:marTop w:val="0"/>
      <w:marBottom w:val="0"/>
      <w:divBdr>
        <w:top w:val="none" w:sz="0" w:space="0" w:color="auto"/>
        <w:left w:val="none" w:sz="0" w:space="0" w:color="auto"/>
        <w:bottom w:val="none" w:sz="0" w:space="0" w:color="auto"/>
        <w:right w:val="none" w:sz="0" w:space="0" w:color="auto"/>
      </w:divBdr>
    </w:div>
    <w:div w:id="940453790">
      <w:bodyDiv w:val="1"/>
      <w:marLeft w:val="0"/>
      <w:marRight w:val="0"/>
      <w:marTop w:val="0"/>
      <w:marBottom w:val="0"/>
      <w:divBdr>
        <w:top w:val="none" w:sz="0" w:space="0" w:color="auto"/>
        <w:left w:val="none" w:sz="0" w:space="0" w:color="auto"/>
        <w:bottom w:val="none" w:sz="0" w:space="0" w:color="auto"/>
        <w:right w:val="none" w:sz="0" w:space="0" w:color="auto"/>
      </w:divBdr>
      <w:divsChild>
        <w:div w:id="1313681112">
          <w:marLeft w:val="446"/>
          <w:marRight w:val="0"/>
          <w:marTop w:val="0"/>
          <w:marBottom w:val="0"/>
          <w:divBdr>
            <w:top w:val="none" w:sz="0" w:space="0" w:color="auto"/>
            <w:left w:val="none" w:sz="0" w:space="0" w:color="auto"/>
            <w:bottom w:val="none" w:sz="0" w:space="0" w:color="auto"/>
            <w:right w:val="none" w:sz="0" w:space="0" w:color="auto"/>
          </w:divBdr>
        </w:div>
      </w:divsChild>
    </w:div>
    <w:div w:id="1051880625">
      <w:bodyDiv w:val="1"/>
      <w:marLeft w:val="0"/>
      <w:marRight w:val="0"/>
      <w:marTop w:val="0"/>
      <w:marBottom w:val="0"/>
      <w:divBdr>
        <w:top w:val="none" w:sz="0" w:space="0" w:color="auto"/>
        <w:left w:val="none" w:sz="0" w:space="0" w:color="auto"/>
        <w:bottom w:val="none" w:sz="0" w:space="0" w:color="auto"/>
        <w:right w:val="none" w:sz="0" w:space="0" w:color="auto"/>
      </w:divBdr>
    </w:div>
    <w:div w:id="1133214079">
      <w:bodyDiv w:val="1"/>
      <w:marLeft w:val="0"/>
      <w:marRight w:val="0"/>
      <w:marTop w:val="0"/>
      <w:marBottom w:val="0"/>
      <w:divBdr>
        <w:top w:val="none" w:sz="0" w:space="0" w:color="auto"/>
        <w:left w:val="none" w:sz="0" w:space="0" w:color="auto"/>
        <w:bottom w:val="none" w:sz="0" w:space="0" w:color="auto"/>
        <w:right w:val="none" w:sz="0" w:space="0" w:color="auto"/>
      </w:divBdr>
    </w:div>
    <w:div w:id="1201086091">
      <w:bodyDiv w:val="1"/>
      <w:marLeft w:val="0"/>
      <w:marRight w:val="0"/>
      <w:marTop w:val="0"/>
      <w:marBottom w:val="0"/>
      <w:divBdr>
        <w:top w:val="none" w:sz="0" w:space="0" w:color="auto"/>
        <w:left w:val="none" w:sz="0" w:space="0" w:color="auto"/>
        <w:bottom w:val="none" w:sz="0" w:space="0" w:color="auto"/>
        <w:right w:val="none" w:sz="0" w:space="0" w:color="auto"/>
      </w:divBdr>
    </w:div>
    <w:div w:id="1218400630">
      <w:bodyDiv w:val="1"/>
      <w:marLeft w:val="0"/>
      <w:marRight w:val="0"/>
      <w:marTop w:val="0"/>
      <w:marBottom w:val="0"/>
      <w:divBdr>
        <w:top w:val="none" w:sz="0" w:space="0" w:color="auto"/>
        <w:left w:val="none" w:sz="0" w:space="0" w:color="auto"/>
        <w:bottom w:val="none" w:sz="0" w:space="0" w:color="auto"/>
        <w:right w:val="none" w:sz="0" w:space="0" w:color="auto"/>
      </w:divBdr>
    </w:div>
    <w:div w:id="1254509930">
      <w:bodyDiv w:val="1"/>
      <w:marLeft w:val="0"/>
      <w:marRight w:val="0"/>
      <w:marTop w:val="0"/>
      <w:marBottom w:val="0"/>
      <w:divBdr>
        <w:top w:val="none" w:sz="0" w:space="0" w:color="auto"/>
        <w:left w:val="none" w:sz="0" w:space="0" w:color="auto"/>
        <w:bottom w:val="none" w:sz="0" w:space="0" w:color="auto"/>
        <w:right w:val="none" w:sz="0" w:space="0" w:color="auto"/>
      </w:divBdr>
      <w:divsChild>
        <w:div w:id="932205931">
          <w:marLeft w:val="446"/>
          <w:marRight w:val="0"/>
          <w:marTop w:val="0"/>
          <w:marBottom w:val="0"/>
          <w:divBdr>
            <w:top w:val="none" w:sz="0" w:space="0" w:color="auto"/>
            <w:left w:val="none" w:sz="0" w:space="0" w:color="auto"/>
            <w:bottom w:val="none" w:sz="0" w:space="0" w:color="auto"/>
            <w:right w:val="none" w:sz="0" w:space="0" w:color="auto"/>
          </w:divBdr>
        </w:div>
        <w:div w:id="1085344574">
          <w:marLeft w:val="446"/>
          <w:marRight w:val="0"/>
          <w:marTop w:val="0"/>
          <w:marBottom w:val="0"/>
          <w:divBdr>
            <w:top w:val="none" w:sz="0" w:space="0" w:color="auto"/>
            <w:left w:val="none" w:sz="0" w:space="0" w:color="auto"/>
            <w:bottom w:val="none" w:sz="0" w:space="0" w:color="auto"/>
            <w:right w:val="none" w:sz="0" w:space="0" w:color="auto"/>
          </w:divBdr>
        </w:div>
      </w:divsChild>
    </w:div>
    <w:div w:id="1339042258">
      <w:bodyDiv w:val="1"/>
      <w:marLeft w:val="0"/>
      <w:marRight w:val="0"/>
      <w:marTop w:val="0"/>
      <w:marBottom w:val="0"/>
      <w:divBdr>
        <w:top w:val="none" w:sz="0" w:space="0" w:color="auto"/>
        <w:left w:val="none" w:sz="0" w:space="0" w:color="auto"/>
        <w:bottom w:val="none" w:sz="0" w:space="0" w:color="auto"/>
        <w:right w:val="none" w:sz="0" w:space="0" w:color="auto"/>
      </w:divBdr>
    </w:div>
    <w:div w:id="1462848342">
      <w:bodyDiv w:val="1"/>
      <w:marLeft w:val="0"/>
      <w:marRight w:val="0"/>
      <w:marTop w:val="0"/>
      <w:marBottom w:val="0"/>
      <w:divBdr>
        <w:top w:val="none" w:sz="0" w:space="0" w:color="auto"/>
        <w:left w:val="none" w:sz="0" w:space="0" w:color="auto"/>
        <w:bottom w:val="none" w:sz="0" w:space="0" w:color="auto"/>
        <w:right w:val="none" w:sz="0" w:space="0" w:color="auto"/>
      </w:divBdr>
    </w:div>
    <w:div w:id="1604803518">
      <w:bodyDiv w:val="1"/>
      <w:marLeft w:val="0"/>
      <w:marRight w:val="0"/>
      <w:marTop w:val="0"/>
      <w:marBottom w:val="0"/>
      <w:divBdr>
        <w:top w:val="none" w:sz="0" w:space="0" w:color="auto"/>
        <w:left w:val="none" w:sz="0" w:space="0" w:color="auto"/>
        <w:bottom w:val="none" w:sz="0" w:space="0" w:color="auto"/>
        <w:right w:val="none" w:sz="0" w:space="0" w:color="auto"/>
      </w:divBdr>
    </w:div>
    <w:div w:id="1636062677">
      <w:bodyDiv w:val="1"/>
      <w:marLeft w:val="0"/>
      <w:marRight w:val="0"/>
      <w:marTop w:val="0"/>
      <w:marBottom w:val="0"/>
      <w:divBdr>
        <w:top w:val="none" w:sz="0" w:space="0" w:color="auto"/>
        <w:left w:val="none" w:sz="0" w:space="0" w:color="auto"/>
        <w:bottom w:val="none" w:sz="0" w:space="0" w:color="auto"/>
        <w:right w:val="none" w:sz="0" w:space="0" w:color="auto"/>
      </w:divBdr>
    </w:div>
    <w:div w:id="1654219921">
      <w:bodyDiv w:val="1"/>
      <w:marLeft w:val="0"/>
      <w:marRight w:val="0"/>
      <w:marTop w:val="0"/>
      <w:marBottom w:val="0"/>
      <w:divBdr>
        <w:top w:val="none" w:sz="0" w:space="0" w:color="auto"/>
        <w:left w:val="none" w:sz="0" w:space="0" w:color="auto"/>
        <w:bottom w:val="none" w:sz="0" w:space="0" w:color="auto"/>
        <w:right w:val="none" w:sz="0" w:space="0" w:color="auto"/>
      </w:divBdr>
    </w:div>
    <w:div w:id="1661272498">
      <w:bodyDiv w:val="1"/>
      <w:marLeft w:val="0"/>
      <w:marRight w:val="0"/>
      <w:marTop w:val="0"/>
      <w:marBottom w:val="0"/>
      <w:divBdr>
        <w:top w:val="none" w:sz="0" w:space="0" w:color="auto"/>
        <w:left w:val="none" w:sz="0" w:space="0" w:color="auto"/>
        <w:bottom w:val="none" w:sz="0" w:space="0" w:color="auto"/>
        <w:right w:val="none" w:sz="0" w:space="0" w:color="auto"/>
      </w:divBdr>
    </w:div>
    <w:div w:id="1830708939">
      <w:bodyDiv w:val="1"/>
      <w:marLeft w:val="0"/>
      <w:marRight w:val="0"/>
      <w:marTop w:val="0"/>
      <w:marBottom w:val="0"/>
      <w:divBdr>
        <w:top w:val="none" w:sz="0" w:space="0" w:color="auto"/>
        <w:left w:val="none" w:sz="0" w:space="0" w:color="auto"/>
        <w:bottom w:val="none" w:sz="0" w:space="0" w:color="auto"/>
        <w:right w:val="none" w:sz="0" w:space="0" w:color="auto"/>
      </w:divBdr>
    </w:div>
    <w:div w:id="2020155009">
      <w:bodyDiv w:val="1"/>
      <w:marLeft w:val="0"/>
      <w:marRight w:val="0"/>
      <w:marTop w:val="0"/>
      <w:marBottom w:val="0"/>
      <w:divBdr>
        <w:top w:val="none" w:sz="0" w:space="0" w:color="auto"/>
        <w:left w:val="none" w:sz="0" w:space="0" w:color="auto"/>
        <w:bottom w:val="none" w:sz="0" w:space="0" w:color="auto"/>
        <w:right w:val="none" w:sz="0" w:space="0" w:color="auto"/>
      </w:divBdr>
      <w:divsChild>
        <w:div w:id="840005834">
          <w:marLeft w:val="446"/>
          <w:marRight w:val="0"/>
          <w:marTop w:val="0"/>
          <w:marBottom w:val="0"/>
          <w:divBdr>
            <w:top w:val="none" w:sz="0" w:space="0" w:color="auto"/>
            <w:left w:val="none" w:sz="0" w:space="0" w:color="auto"/>
            <w:bottom w:val="none" w:sz="0" w:space="0" w:color="auto"/>
            <w:right w:val="none" w:sz="0" w:space="0" w:color="auto"/>
          </w:divBdr>
        </w:div>
        <w:div w:id="1697072422">
          <w:marLeft w:val="446"/>
          <w:marRight w:val="0"/>
          <w:marTop w:val="0"/>
          <w:marBottom w:val="0"/>
          <w:divBdr>
            <w:top w:val="none" w:sz="0" w:space="0" w:color="auto"/>
            <w:left w:val="none" w:sz="0" w:space="0" w:color="auto"/>
            <w:bottom w:val="none" w:sz="0" w:space="0" w:color="auto"/>
            <w:right w:val="none" w:sz="0" w:space="0" w:color="auto"/>
          </w:divBdr>
        </w:div>
      </w:divsChild>
    </w:div>
    <w:div w:id="2023625578">
      <w:bodyDiv w:val="1"/>
      <w:marLeft w:val="0"/>
      <w:marRight w:val="0"/>
      <w:marTop w:val="0"/>
      <w:marBottom w:val="0"/>
      <w:divBdr>
        <w:top w:val="none" w:sz="0" w:space="0" w:color="auto"/>
        <w:left w:val="none" w:sz="0" w:space="0" w:color="auto"/>
        <w:bottom w:val="none" w:sz="0" w:space="0" w:color="auto"/>
        <w:right w:val="none" w:sz="0" w:space="0" w:color="auto"/>
      </w:divBdr>
    </w:div>
    <w:div w:id="2039700588">
      <w:bodyDiv w:val="1"/>
      <w:marLeft w:val="0"/>
      <w:marRight w:val="0"/>
      <w:marTop w:val="0"/>
      <w:marBottom w:val="0"/>
      <w:divBdr>
        <w:top w:val="none" w:sz="0" w:space="0" w:color="auto"/>
        <w:left w:val="none" w:sz="0" w:space="0" w:color="auto"/>
        <w:bottom w:val="none" w:sz="0" w:space="0" w:color="auto"/>
        <w:right w:val="none" w:sz="0" w:space="0" w:color="auto"/>
      </w:divBdr>
    </w:div>
    <w:div w:id="2131388241">
      <w:bodyDiv w:val="1"/>
      <w:marLeft w:val="0"/>
      <w:marRight w:val="0"/>
      <w:marTop w:val="0"/>
      <w:marBottom w:val="0"/>
      <w:divBdr>
        <w:top w:val="none" w:sz="0" w:space="0" w:color="auto"/>
        <w:left w:val="none" w:sz="0" w:space="0" w:color="auto"/>
        <w:bottom w:val="none" w:sz="0" w:space="0" w:color="auto"/>
        <w:right w:val="none" w:sz="0" w:space="0" w:color="auto"/>
      </w:divBdr>
      <w:divsChild>
        <w:div w:id="9568990">
          <w:marLeft w:val="446"/>
          <w:marRight w:val="0"/>
          <w:marTop w:val="0"/>
          <w:marBottom w:val="0"/>
          <w:divBdr>
            <w:top w:val="none" w:sz="0" w:space="0" w:color="auto"/>
            <w:left w:val="none" w:sz="0" w:space="0" w:color="auto"/>
            <w:bottom w:val="none" w:sz="0" w:space="0" w:color="auto"/>
            <w:right w:val="none" w:sz="0" w:space="0" w:color="auto"/>
          </w:divBdr>
        </w:div>
        <w:div w:id="18075763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CAE0D-206B-408D-A96D-1B03974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680</Words>
  <Characters>3879</Characters>
  <Application>Microsoft Office Word</Application>
  <DocSecurity>4</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Alexis Gibert</dc:creator>
  <keywords/>
  <dc:description/>
  <lastModifiedBy>Éliot Pazzé</lastModifiedBy>
  <revision>109</revision>
  <lastPrinted>2023-12-11T18:27:00.0000000Z</lastPrinted>
  <dcterms:created xsi:type="dcterms:W3CDTF">2023-12-14T07:09:55.7304552Z</dcterms:created>
  <dcterms:modified xsi:type="dcterms:W3CDTF">2023-12-12T16:24:00.0000000Z</dcterms:modified>
</coreProperties>
</file>