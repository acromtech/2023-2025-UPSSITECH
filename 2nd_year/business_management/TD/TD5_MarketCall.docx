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57E3" w14:textId="09FF8239" w:rsidR="00856E84" w:rsidRPr="0016778C" w:rsidRDefault="366206DC" w:rsidP="00990BDB">
      <w:pPr>
        <w:jc w:val="center"/>
        <w:rPr>
          <w:rFonts w:ascii="Tahoma" w:eastAsia="Tahoma" w:hAnsi="Tahoma" w:cs="Tahoma"/>
          <w:b/>
          <w:bCs/>
          <w:sz w:val="32"/>
          <w:szCs w:val="32"/>
        </w:rPr>
      </w:pPr>
      <w:r w:rsidRPr="0016778C">
        <w:rPr>
          <w:rFonts w:ascii="Tahoma" w:eastAsia="Tahoma" w:hAnsi="Tahoma" w:cs="Tahoma"/>
          <w:b/>
          <w:bCs/>
          <w:sz w:val="32"/>
          <w:szCs w:val="32"/>
        </w:rPr>
        <w:t>TD- étude de cas</w:t>
      </w:r>
    </w:p>
    <w:p w14:paraId="0C17613E" w14:textId="4D860FA4" w:rsidR="00856E84" w:rsidRPr="0016778C" w:rsidRDefault="00856E84" w:rsidP="366206DC">
      <w:pPr>
        <w:jc w:val="center"/>
        <w:rPr>
          <w:rFonts w:ascii="Tahoma" w:eastAsia="Tahoma" w:hAnsi="Tahoma" w:cs="Tahoma"/>
          <w:b/>
          <w:bCs/>
          <w:sz w:val="32"/>
          <w:szCs w:val="32"/>
        </w:rPr>
      </w:pPr>
    </w:p>
    <w:p w14:paraId="2F0CA077" w14:textId="58BEA702" w:rsidR="00856E84" w:rsidRPr="0016778C" w:rsidRDefault="366206DC" w:rsidP="366206DC">
      <w:pPr>
        <w:jc w:val="center"/>
      </w:pPr>
      <w:r w:rsidRPr="0016778C">
        <w:rPr>
          <w:rFonts w:ascii="Tahoma" w:eastAsia="Tahoma" w:hAnsi="Tahoma" w:cs="Tahoma"/>
          <w:b/>
          <w:bCs/>
          <w:sz w:val="32"/>
          <w:szCs w:val="32"/>
        </w:rPr>
        <w:t>Parcours : SRI</w:t>
      </w:r>
    </w:p>
    <w:p w14:paraId="0AB9880B" w14:textId="55AFE4AC" w:rsidR="00856E84" w:rsidRPr="0016778C" w:rsidRDefault="366206DC" w:rsidP="366206DC">
      <w:pPr>
        <w:jc w:val="center"/>
      </w:pPr>
      <w:r w:rsidRPr="0016778C">
        <w:rPr>
          <w:rFonts w:ascii="Tahoma" w:eastAsia="Tahoma" w:hAnsi="Tahoma" w:cs="Tahoma"/>
          <w:b/>
          <w:bCs/>
          <w:sz w:val="32"/>
          <w:szCs w:val="32"/>
        </w:rPr>
        <w:t xml:space="preserve"> </w:t>
      </w:r>
    </w:p>
    <w:p w14:paraId="0113EEA2" w14:textId="3656EC19" w:rsidR="00856E84" w:rsidRPr="0016778C" w:rsidRDefault="366206DC" w:rsidP="49A45C94">
      <w:r w:rsidRPr="0016778C">
        <w:rPr>
          <w:rFonts w:ascii="Tahoma" w:eastAsia="Tahoma" w:hAnsi="Tahoma" w:cs="Tahoma"/>
          <w:b/>
          <w:bCs/>
          <w:sz w:val="32"/>
          <w:szCs w:val="32"/>
        </w:rPr>
        <w:t xml:space="preserve"> </w:t>
      </w:r>
    </w:p>
    <w:p w14:paraId="5FE579CE" w14:textId="508E8156" w:rsidR="00856E84" w:rsidRPr="0016778C" w:rsidRDefault="0F8CA356" w:rsidP="366206DC">
      <w:pPr>
        <w:jc w:val="center"/>
      </w:pPr>
      <w:r w:rsidRPr="0F8CA356">
        <w:rPr>
          <w:rFonts w:ascii="Tahoma" w:eastAsia="Tahoma" w:hAnsi="Tahoma" w:cs="Tahoma"/>
          <w:b/>
          <w:bCs/>
          <w:sz w:val="32"/>
          <w:szCs w:val="32"/>
        </w:rPr>
        <w:t>N° TD / Nom EDC :</w:t>
      </w:r>
    </w:p>
    <w:p w14:paraId="3174DC06" w14:textId="46C3FD4F" w:rsidR="0F8CA356" w:rsidRDefault="000D1415" w:rsidP="0F8CA356">
      <w:pPr>
        <w:jc w:val="center"/>
      </w:pPr>
      <w:proofErr w:type="spellStart"/>
      <w:r>
        <w:rPr>
          <w:rFonts w:ascii="Tahoma" w:eastAsia="Tahoma" w:hAnsi="Tahoma" w:cs="Tahoma"/>
          <w:b/>
          <w:bCs/>
          <w:sz w:val="32"/>
          <w:szCs w:val="32"/>
        </w:rPr>
        <w:t>Market’Call</w:t>
      </w:r>
      <w:proofErr w:type="spellEnd"/>
    </w:p>
    <w:p w14:paraId="6BB66012" w14:textId="3263A656" w:rsidR="00856E84" w:rsidRPr="0016778C" w:rsidRDefault="366206DC" w:rsidP="366206DC">
      <w:pPr>
        <w:jc w:val="center"/>
      </w:pPr>
      <w:r w:rsidRPr="0016778C">
        <w:rPr>
          <w:rFonts w:ascii="Tahoma" w:eastAsia="Tahoma" w:hAnsi="Tahoma" w:cs="Tahoma"/>
          <w:b/>
          <w:bCs/>
          <w:sz w:val="32"/>
          <w:szCs w:val="32"/>
        </w:rPr>
        <w:t xml:space="preserve"> </w:t>
      </w:r>
    </w:p>
    <w:p w14:paraId="6C03DC13" w14:textId="2F9A5964" w:rsidR="00856E84" w:rsidRPr="0016778C" w:rsidRDefault="366206DC" w:rsidP="366206DC">
      <w:pPr>
        <w:jc w:val="center"/>
      </w:pPr>
      <w:r w:rsidRPr="0016778C">
        <w:rPr>
          <w:rFonts w:ascii="Tahoma" w:eastAsia="Tahoma" w:hAnsi="Tahoma" w:cs="Tahoma"/>
          <w:b/>
          <w:bCs/>
          <w:sz w:val="32"/>
          <w:szCs w:val="32"/>
        </w:rPr>
        <w:t xml:space="preserve"> </w:t>
      </w:r>
    </w:p>
    <w:p w14:paraId="219CD35F" w14:textId="5972474F" w:rsidR="00856E84" w:rsidRPr="0016778C" w:rsidRDefault="366206DC" w:rsidP="366206DC">
      <w:pPr>
        <w:jc w:val="center"/>
      </w:pPr>
      <w:r w:rsidRPr="0016778C">
        <w:rPr>
          <w:rFonts w:ascii="Tahoma" w:eastAsia="Tahoma" w:hAnsi="Tahoma" w:cs="Tahoma"/>
          <w:b/>
          <w:bCs/>
          <w:sz w:val="32"/>
          <w:szCs w:val="32"/>
        </w:rPr>
        <w:t>N° groupe : 5</w:t>
      </w:r>
    </w:p>
    <w:p w14:paraId="7A26B171" w14:textId="6D4879A5" w:rsidR="00856E84" w:rsidRPr="0016778C" w:rsidRDefault="366206DC" w:rsidP="366206DC">
      <w:pPr>
        <w:rPr>
          <w:rFonts w:ascii="Tahoma" w:eastAsia="Tahoma" w:hAnsi="Tahoma" w:cs="Tahoma"/>
          <w:b/>
          <w:bCs/>
          <w:sz w:val="32"/>
          <w:szCs w:val="32"/>
        </w:rPr>
      </w:pPr>
      <w:r w:rsidRPr="0016778C">
        <w:rPr>
          <w:rFonts w:ascii="Tahoma" w:eastAsia="Tahoma" w:hAnsi="Tahoma" w:cs="Tahoma"/>
          <w:b/>
          <w:bCs/>
          <w:sz w:val="32"/>
          <w:szCs w:val="32"/>
        </w:rPr>
        <w:t xml:space="preserve">                                </w:t>
      </w:r>
      <w:r w:rsidR="00856E84" w:rsidRPr="0016778C">
        <w:tab/>
      </w:r>
      <w:r w:rsidR="00856E84" w:rsidRPr="0016778C">
        <w:tab/>
      </w:r>
      <w:r w:rsidR="00856E84" w:rsidRPr="0016778C">
        <w:tab/>
      </w:r>
    </w:p>
    <w:p w14:paraId="5E9FA6F2" w14:textId="587AE26B" w:rsidR="00856E84" w:rsidRPr="0016778C" w:rsidRDefault="366206DC" w:rsidP="366206DC">
      <w:r w:rsidRPr="0016778C">
        <w:rPr>
          <w:rFonts w:ascii="Tahoma" w:eastAsia="Tahoma" w:hAnsi="Tahoma" w:cs="Tahoma"/>
          <w:b/>
          <w:bCs/>
          <w:sz w:val="32"/>
          <w:szCs w:val="32"/>
        </w:rPr>
        <w:t xml:space="preserve"> </w:t>
      </w:r>
    </w:p>
    <w:p w14:paraId="579B8928" w14:textId="76141BEF" w:rsidR="00856E84" w:rsidRPr="0016778C" w:rsidRDefault="366206DC" w:rsidP="366206DC">
      <w:r w:rsidRPr="0016778C">
        <w:rPr>
          <w:rFonts w:ascii="Tahoma" w:eastAsia="Tahoma" w:hAnsi="Tahoma" w:cs="Tahoma"/>
          <w:b/>
          <w:bCs/>
          <w:sz w:val="32"/>
          <w:szCs w:val="32"/>
        </w:rPr>
        <w:t xml:space="preserve"> </w:t>
      </w:r>
    </w:p>
    <w:p w14:paraId="27C303E4" w14:textId="7E9C59E8" w:rsidR="00856E84" w:rsidRPr="0016778C" w:rsidRDefault="366206DC" w:rsidP="366206DC">
      <w:pPr>
        <w:spacing w:line="360" w:lineRule="auto"/>
      </w:pPr>
      <w:r w:rsidRPr="0016778C">
        <w:rPr>
          <w:rFonts w:ascii="Tahoma" w:eastAsia="Tahoma" w:hAnsi="Tahoma" w:cs="Tahoma"/>
          <w:b/>
          <w:bCs/>
          <w:sz w:val="32"/>
          <w:szCs w:val="32"/>
        </w:rPr>
        <w:t xml:space="preserve">Etudiant : </w:t>
      </w:r>
      <w:r w:rsidRPr="0016778C">
        <w:rPr>
          <w:rFonts w:ascii="Tahoma" w:eastAsia="Tahoma" w:hAnsi="Tahoma" w:cs="Tahoma"/>
          <w:sz w:val="32"/>
          <w:szCs w:val="32"/>
        </w:rPr>
        <w:t>Antoine CLEMENT-MALICK</w:t>
      </w:r>
    </w:p>
    <w:p w14:paraId="4ACEB364" w14:textId="653856C1" w:rsidR="130EA8DE" w:rsidRPr="0016778C" w:rsidRDefault="130EA8DE" w:rsidP="130EA8DE">
      <w:pPr>
        <w:spacing w:line="360" w:lineRule="auto"/>
      </w:pPr>
      <w:r w:rsidRPr="0016778C">
        <w:rPr>
          <w:rFonts w:ascii="Tahoma" w:eastAsia="Tahoma" w:hAnsi="Tahoma" w:cs="Tahoma"/>
          <w:b/>
          <w:bCs/>
          <w:sz w:val="32"/>
          <w:szCs w:val="32"/>
        </w:rPr>
        <w:t xml:space="preserve">Etudiant : </w:t>
      </w:r>
      <w:proofErr w:type="spellStart"/>
      <w:r w:rsidRPr="0016778C">
        <w:rPr>
          <w:rFonts w:ascii="Tahoma" w:eastAsia="Tahoma" w:hAnsi="Tahoma" w:cs="Tahoma"/>
          <w:sz w:val="32"/>
          <w:szCs w:val="32"/>
        </w:rPr>
        <w:t>Mouléro</w:t>
      </w:r>
      <w:proofErr w:type="spellEnd"/>
      <w:r w:rsidRPr="0016778C">
        <w:rPr>
          <w:rFonts w:ascii="Tahoma" w:eastAsia="Tahoma" w:hAnsi="Tahoma" w:cs="Tahoma"/>
          <w:sz w:val="32"/>
          <w:szCs w:val="32"/>
        </w:rPr>
        <w:t xml:space="preserve"> DEGBEGNI</w:t>
      </w:r>
    </w:p>
    <w:p w14:paraId="70B58848" w14:textId="78850617" w:rsidR="33AFD818" w:rsidRPr="008C2524" w:rsidRDefault="130EA8DE" w:rsidP="33AFD818">
      <w:pPr>
        <w:spacing w:line="360" w:lineRule="auto"/>
      </w:pPr>
      <w:r w:rsidRPr="0016778C">
        <w:rPr>
          <w:rFonts w:ascii="Tahoma" w:eastAsia="Tahoma" w:hAnsi="Tahoma" w:cs="Tahoma"/>
          <w:b/>
          <w:bCs/>
          <w:sz w:val="32"/>
          <w:szCs w:val="32"/>
        </w:rPr>
        <w:t xml:space="preserve">Etudiant : </w:t>
      </w:r>
      <w:r w:rsidRPr="0016778C">
        <w:rPr>
          <w:rFonts w:ascii="Tahoma" w:eastAsia="Tahoma" w:hAnsi="Tahoma" w:cs="Tahoma"/>
          <w:sz w:val="32"/>
          <w:szCs w:val="32"/>
        </w:rPr>
        <w:t>Alexis GIBERT</w:t>
      </w:r>
    </w:p>
    <w:p w14:paraId="6C8C1BCD" w14:textId="18758062" w:rsidR="00856E84" w:rsidRPr="0016778C" w:rsidRDefault="366206DC" w:rsidP="366206DC">
      <w:r w:rsidRPr="0016778C">
        <w:rPr>
          <w:rFonts w:ascii="Tahoma" w:eastAsia="Tahoma" w:hAnsi="Tahoma" w:cs="Tahoma"/>
          <w:b/>
          <w:bCs/>
          <w:sz w:val="32"/>
          <w:szCs w:val="32"/>
        </w:rPr>
        <w:t xml:space="preserve"> </w:t>
      </w:r>
    </w:p>
    <w:p w14:paraId="281EE8B4" w14:textId="06F4BE15" w:rsidR="00856E84" w:rsidRPr="0016778C" w:rsidRDefault="366206DC" w:rsidP="366206DC">
      <w:r w:rsidRPr="0016778C">
        <w:rPr>
          <w:rFonts w:ascii="Tahoma" w:eastAsia="Tahoma" w:hAnsi="Tahoma" w:cs="Tahoma"/>
          <w:b/>
          <w:bCs/>
          <w:sz w:val="32"/>
          <w:szCs w:val="32"/>
        </w:rPr>
        <w:t xml:space="preserve"> </w:t>
      </w:r>
    </w:p>
    <w:p w14:paraId="6B9E2FB2" w14:textId="185C740D" w:rsidR="00856E84" w:rsidRPr="0016778C" w:rsidRDefault="000126DD" w:rsidP="000126DD">
      <w:pPr>
        <w:rPr>
          <w:rFonts w:ascii="Tahoma" w:eastAsia="Tahoma" w:hAnsi="Tahoma" w:cs="Tahoma"/>
          <w:b/>
          <w:bCs/>
          <w:sz w:val="32"/>
          <w:szCs w:val="32"/>
        </w:rPr>
      </w:pPr>
      <w:r w:rsidRPr="0016778C">
        <w:rPr>
          <w:rFonts w:ascii="Tahoma" w:eastAsia="Tahoma" w:hAnsi="Tahoma" w:cs="Tahoma"/>
          <w:b/>
          <w:bCs/>
          <w:sz w:val="32"/>
          <w:szCs w:val="32"/>
        </w:rPr>
        <w:br w:type="page"/>
      </w:r>
    </w:p>
    <w:p w14:paraId="0777112F" w14:textId="7502E199" w:rsidR="00DA43A1" w:rsidRDefault="00DA43A1" w:rsidP="000D1415">
      <w:pPr>
        <w:pStyle w:val="Titre1"/>
        <w:numPr>
          <w:ilvl w:val="0"/>
          <w:numId w:val="0"/>
        </w:numPr>
        <w:ind w:left="432" w:hanging="432"/>
        <w:rPr>
          <w:rFonts w:hint="eastAsia"/>
        </w:rPr>
      </w:pPr>
      <w:r>
        <w:lastRenderedPageBreak/>
        <w:t>Définition du stress au travail et risques associés</w:t>
      </w:r>
    </w:p>
    <w:p w14:paraId="7DDAEF11" w14:textId="0F3D2547" w:rsidR="00DA43A1" w:rsidRDefault="008E074D" w:rsidP="00DA43A1">
      <w:pPr>
        <w:keepNext w:val="0"/>
        <w:keepLines w:val="0"/>
      </w:pPr>
      <w:r w:rsidRPr="008E074D">
        <w:t>Le stress au travail résulte de contraintes professionnelles excessives ou insuffisantes, mettant en péril l'équilibre individuel. Pour les salariés des centres d'appels, il peut causer divers problèmes de santé, dont l'épuisement professionnel, l'anxiété, la dépression, les troubles musculosquelettiques (TMS), ou des risques auditifs, selon leurs tâches.</w:t>
      </w:r>
    </w:p>
    <w:p w14:paraId="04BF0885" w14:textId="6B062FE9" w:rsidR="00DA43A1" w:rsidRDefault="00DA43A1" w:rsidP="000D1415">
      <w:pPr>
        <w:pStyle w:val="Titre1"/>
        <w:numPr>
          <w:ilvl w:val="0"/>
          <w:numId w:val="0"/>
        </w:numPr>
        <w:ind w:left="432" w:hanging="432"/>
        <w:rPr>
          <w:rFonts w:hint="eastAsia"/>
        </w:rPr>
      </w:pPr>
      <w:r>
        <w:t xml:space="preserve">Analyse des facteurs de stress chez </w:t>
      </w:r>
      <w:proofErr w:type="spellStart"/>
      <w:r>
        <w:t>Market'Call</w:t>
      </w:r>
      <w:proofErr w:type="spellEnd"/>
    </w:p>
    <w:tbl>
      <w:tblPr>
        <w:tblStyle w:val="Grilledutableau"/>
        <w:tblW w:w="0" w:type="auto"/>
        <w:tblLook w:val="04A0" w:firstRow="1" w:lastRow="0" w:firstColumn="1" w:lastColumn="0" w:noHBand="0" w:noVBand="1"/>
      </w:tblPr>
      <w:tblGrid>
        <w:gridCol w:w="3339"/>
        <w:gridCol w:w="5677"/>
      </w:tblGrid>
      <w:tr w:rsidR="00033317" w14:paraId="1763DF26" w14:textId="77777777" w:rsidTr="00901FFA">
        <w:tc>
          <w:tcPr>
            <w:tcW w:w="0" w:type="auto"/>
            <w:shd w:val="clear" w:color="auto" w:fill="D9D9D9" w:themeFill="background1" w:themeFillShade="D9"/>
          </w:tcPr>
          <w:p w14:paraId="666BD22E" w14:textId="7B06E33E" w:rsidR="00901FFA" w:rsidRPr="00901FFA" w:rsidRDefault="00901FFA" w:rsidP="000D1415">
            <w:pPr>
              <w:rPr>
                <w:rStyle w:val="lev"/>
              </w:rPr>
            </w:pPr>
            <w:r w:rsidRPr="00901FFA">
              <w:rPr>
                <w:rStyle w:val="lev"/>
              </w:rPr>
              <w:t>Facteurs</w:t>
            </w:r>
          </w:p>
        </w:tc>
        <w:tc>
          <w:tcPr>
            <w:tcW w:w="0" w:type="auto"/>
            <w:shd w:val="clear" w:color="auto" w:fill="D9D9D9" w:themeFill="background1" w:themeFillShade="D9"/>
          </w:tcPr>
          <w:p w14:paraId="516B2B2B" w14:textId="0704E64F" w:rsidR="00901FFA" w:rsidRPr="00901FFA" w:rsidRDefault="00901FFA" w:rsidP="00901FFA">
            <w:pPr>
              <w:keepNext w:val="0"/>
              <w:keepLines w:val="0"/>
              <w:rPr>
                <w:rStyle w:val="lev"/>
              </w:rPr>
            </w:pPr>
            <w:r w:rsidRPr="00901FFA">
              <w:rPr>
                <w:rStyle w:val="lev"/>
              </w:rPr>
              <w:t>Description</w:t>
            </w:r>
          </w:p>
        </w:tc>
      </w:tr>
      <w:tr w:rsidR="00033317" w14:paraId="28F216EE" w14:textId="77777777" w:rsidTr="00076AC2">
        <w:tc>
          <w:tcPr>
            <w:tcW w:w="0" w:type="auto"/>
            <w:shd w:val="clear" w:color="auto" w:fill="D9D9D9" w:themeFill="background1" w:themeFillShade="D9"/>
          </w:tcPr>
          <w:p w14:paraId="1D6DE3BD" w14:textId="632828E2" w:rsidR="000D1415" w:rsidRPr="00076AC2" w:rsidRDefault="00033317" w:rsidP="000D1415">
            <w:pPr>
              <w:rPr>
                <w:rStyle w:val="lev"/>
              </w:rPr>
            </w:pPr>
            <w:r>
              <w:rPr>
                <w:rStyle w:val="lev"/>
              </w:rPr>
              <w:t>T</w:t>
            </w:r>
            <w:r w:rsidR="000D1415" w:rsidRPr="00076AC2">
              <w:rPr>
                <w:rStyle w:val="lev"/>
              </w:rPr>
              <w:t>âche ou contenu du travail</w:t>
            </w:r>
          </w:p>
        </w:tc>
        <w:tc>
          <w:tcPr>
            <w:tcW w:w="0" w:type="auto"/>
          </w:tcPr>
          <w:p w14:paraId="1BC67E90" w14:textId="6FF5FADB" w:rsidR="000D1415" w:rsidRDefault="000D1415" w:rsidP="00901FFA">
            <w:pPr>
              <w:keepNext w:val="0"/>
              <w:keepLines w:val="0"/>
              <w:spacing w:after="160" w:line="259" w:lineRule="auto"/>
            </w:pPr>
            <w:r>
              <w:t>Pression temporelle intense lors des opérations commerciales</w:t>
            </w:r>
            <w:r w:rsidR="00901FFA">
              <w:br/>
            </w:r>
            <w:r>
              <w:t>Contacts fréquents avec des clients mécontents.</w:t>
            </w:r>
            <w:r w:rsidR="00901FFA">
              <w:br/>
            </w:r>
            <w:r>
              <w:t>Niveau de bruit élevé sur les plateaux de travail.</w:t>
            </w:r>
          </w:p>
        </w:tc>
      </w:tr>
      <w:tr w:rsidR="00033317" w14:paraId="25898949" w14:textId="77777777" w:rsidTr="00076AC2">
        <w:tc>
          <w:tcPr>
            <w:tcW w:w="0" w:type="auto"/>
            <w:shd w:val="clear" w:color="auto" w:fill="D9D9D9" w:themeFill="background1" w:themeFillShade="D9"/>
          </w:tcPr>
          <w:p w14:paraId="6A668046" w14:textId="590D2CB8" w:rsidR="000D1415" w:rsidRPr="00076AC2" w:rsidRDefault="00033317" w:rsidP="000D1415">
            <w:pPr>
              <w:rPr>
                <w:rStyle w:val="lev"/>
              </w:rPr>
            </w:pPr>
            <w:r>
              <w:rPr>
                <w:rStyle w:val="lev"/>
              </w:rPr>
              <w:t>O</w:t>
            </w:r>
            <w:r w:rsidR="000D1415" w:rsidRPr="00076AC2">
              <w:rPr>
                <w:rStyle w:val="lev"/>
              </w:rPr>
              <w:t>rganisation du travail</w:t>
            </w:r>
          </w:p>
        </w:tc>
        <w:tc>
          <w:tcPr>
            <w:tcW w:w="0" w:type="auto"/>
          </w:tcPr>
          <w:p w14:paraId="7953F922" w14:textId="2387F5E1" w:rsidR="000D1415" w:rsidRDefault="000D1415" w:rsidP="00901FFA">
            <w:pPr>
              <w:keepNext w:val="0"/>
              <w:keepLines w:val="0"/>
              <w:spacing w:after="160" w:line="259" w:lineRule="auto"/>
            </w:pPr>
            <w:r>
              <w:t>Cadence imposée par l'ordinateur qui compose les numéros.</w:t>
            </w:r>
            <w:r w:rsidR="00901FFA">
              <w:br/>
            </w:r>
            <w:r>
              <w:t>Surveillance constante des managers.</w:t>
            </w:r>
            <w:r w:rsidR="00901FFA">
              <w:br/>
            </w:r>
            <w:r>
              <w:t>Absence de flexibilité lors des pauses.</w:t>
            </w:r>
          </w:p>
        </w:tc>
      </w:tr>
      <w:tr w:rsidR="00033317" w14:paraId="7D0CE798" w14:textId="77777777" w:rsidTr="00076AC2">
        <w:tc>
          <w:tcPr>
            <w:tcW w:w="0" w:type="auto"/>
            <w:shd w:val="clear" w:color="auto" w:fill="D9D9D9" w:themeFill="background1" w:themeFillShade="D9"/>
          </w:tcPr>
          <w:p w14:paraId="286479C8" w14:textId="03C6362A" w:rsidR="000D1415" w:rsidRPr="00076AC2" w:rsidRDefault="00033317" w:rsidP="000D1415">
            <w:pPr>
              <w:rPr>
                <w:rStyle w:val="lev"/>
              </w:rPr>
            </w:pPr>
            <w:r>
              <w:rPr>
                <w:rStyle w:val="lev"/>
              </w:rPr>
              <w:t>R</w:t>
            </w:r>
            <w:r w:rsidR="000D1415" w:rsidRPr="00076AC2">
              <w:rPr>
                <w:rStyle w:val="lev"/>
              </w:rPr>
              <w:t>elations de travail</w:t>
            </w:r>
          </w:p>
        </w:tc>
        <w:tc>
          <w:tcPr>
            <w:tcW w:w="0" w:type="auto"/>
          </w:tcPr>
          <w:p w14:paraId="31A0B357" w14:textId="4D093580" w:rsidR="000D1415" w:rsidRDefault="000D1415" w:rsidP="00033317">
            <w:pPr>
              <w:keepNext w:val="0"/>
              <w:keepLines w:val="0"/>
              <w:spacing w:after="160" w:line="259" w:lineRule="auto"/>
            </w:pPr>
            <w:r>
              <w:t>Stress lié aux échanges avec des clients mécontents.</w:t>
            </w:r>
            <w:r w:rsidR="00901FFA">
              <w:br/>
            </w:r>
            <w:r w:rsidR="00076AC2">
              <w:t>Absentéisme élevé (10%), potentiellement dû à la pression accrue pendant les périodes intenses.</w:t>
            </w:r>
            <w:r w:rsidR="00033317">
              <w:br/>
            </w:r>
            <w:r w:rsidR="00076AC2">
              <w:t>Surveillance constante par les managers</w:t>
            </w:r>
            <w:r w:rsidR="00033317">
              <w:t>.</w:t>
            </w:r>
          </w:p>
        </w:tc>
      </w:tr>
      <w:tr w:rsidR="00033317" w14:paraId="440A1774" w14:textId="77777777" w:rsidTr="00076AC2">
        <w:tc>
          <w:tcPr>
            <w:tcW w:w="0" w:type="auto"/>
            <w:shd w:val="clear" w:color="auto" w:fill="D9D9D9" w:themeFill="background1" w:themeFillShade="D9"/>
          </w:tcPr>
          <w:p w14:paraId="25967B9E" w14:textId="102CE375" w:rsidR="000D1415" w:rsidRPr="00076AC2" w:rsidRDefault="00033317" w:rsidP="000D1415">
            <w:pPr>
              <w:rPr>
                <w:rStyle w:val="lev"/>
              </w:rPr>
            </w:pPr>
            <w:r>
              <w:rPr>
                <w:rStyle w:val="lev"/>
              </w:rPr>
              <w:t>E</w:t>
            </w:r>
            <w:r w:rsidR="000D1415" w:rsidRPr="00076AC2">
              <w:rPr>
                <w:rStyle w:val="lev"/>
              </w:rPr>
              <w:t>nvironnement physique et technique</w:t>
            </w:r>
          </w:p>
        </w:tc>
        <w:tc>
          <w:tcPr>
            <w:tcW w:w="0" w:type="auto"/>
          </w:tcPr>
          <w:p w14:paraId="19113424" w14:textId="07348B8B" w:rsidR="000D1415" w:rsidRDefault="000D1415" w:rsidP="00901FFA">
            <w:pPr>
              <w:keepNext w:val="0"/>
              <w:keepLines w:val="0"/>
              <w:spacing w:after="160" w:line="259" w:lineRule="auto"/>
            </w:pPr>
            <w:r>
              <w:t>Niveau sonore ambiant élevé sur les plateaux (risque auditif).</w:t>
            </w:r>
            <w:r w:rsidR="00901FFA">
              <w:br/>
            </w:r>
            <w:r>
              <w:t>Matériel technique parfois obsolète (casques non récents, ajustement du volume).</w:t>
            </w:r>
          </w:p>
        </w:tc>
      </w:tr>
      <w:tr w:rsidR="00033317" w14:paraId="68BC932A" w14:textId="77777777" w:rsidTr="00076AC2">
        <w:tc>
          <w:tcPr>
            <w:tcW w:w="0" w:type="auto"/>
            <w:shd w:val="clear" w:color="auto" w:fill="D9D9D9" w:themeFill="background1" w:themeFillShade="D9"/>
          </w:tcPr>
          <w:p w14:paraId="523296D4" w14:textId="3A1AB705" w:rsidR="000D1415" w:rsidRPr="00076AC2" w:rsidRDefault="00033317" w:rsidP="000D1415">
            <w:pPr>
              <w:rPr>
                <w:rStyle w:val="lev"/>
              </w:rPr>
            </w:pPr>
            <w:r>
              <w:rPr>
                <w:rStyle w:val="lev"/>
              </w:rPr>
              <w:t>E</w:t>
            </w:r>
            <w:r w:rsidR="000D1415" w:rsidRPr="00076AC2">
              <w:rPr>
                <w:rStyle w:val="lev"/>
              </w:rPr>
              <w:t>nvironnement socio-économique de l'entreprise</w:t>
            </w:r>
          </w:p>
        </w:tc>
        <w:tc>
          <w:tcPr>
            <w:tcW w:w="0" w:type="auto"/>
          </w:tcPr>
          <w:p w14:paraId="79D12D1C" w14:textId="123A1D09" w:rsidR="000D1415" w:rsidRDefault="000D1415" w:rsidP="00901FFA">
            <w:pPr>
              <w:keepNext w:val="0"/>
              <w:keepLines w:val="0"/>
              <w:spacing w:after="160" w:line="259" w:lineRule="auto"/>
            </w:pPr>
            <w:r>
              <w:t>Crainte de la fermeture de la plateforme et du transfert de l'activité au Maroc.</w:t>
            </w:r>
            <w:r w:rsidR="00901FFA">
              <w:br/>
            </w:r>
            <w:r>
              <w:t>Incertitude économique et dysfonctionnements organisationnels.</w:t>
            </w:r>
          </w:p>
        </w:tc>
      </w:tr>
    </w:tbl>
    <w:p w14:paraId="7F5F4A00" w14:textId="39A2FB78" w:rsidR="00DA43A1" w:rsidRDefault="00DA43A1" w:rsidP="000D1415">
      <w:pPr>
        <w:pStyle w:val="Titre1"/>
        <w:numPr>
          <w:ilvl w:val="0"/>
          <w:numId w:val="0"/>
        </w:numPr>
        <w:rPr>
          <w:rFonts w:hint="eastAsia"/>
        </w:rPr>
      </w:pPr>
      <w:r>
        <w:t>Recommandations</w:t>
      </w:r>
    </w:p>
    <w:p w14:paraId="05A6DCD0" w14:textId="77777777" w:rsidR="00DA43A1" w:rsidRDefault="00DA43A1" w:rsidP="003A4138">
      <w:pPr>
        <w:pStyle w:val="Paragraphedeliste"/>
        <w:keepNext w:val="0"/>
        <w:keepLines w:val="0"/>
        <w:numPr>
          <w:ilvl w:val="0"/>
          <w:numId w:val="44"/>
        </w:numPr>
      </w:pPr>
      <w:r>
        <w:t>Mettre en place des sessions de formation sur la gestion du stress pour les téléopératrices.</w:t>
      </w:r>
    </w:p>
    <w:p w14:paraId="6D71BFF2" w14:textId="77777777" w:rsidR="00DA43A1" w:rsidRDefault="00DA43A1" w:rsidP="003A4138">
      <w:pPr>
        <w:pStyle w:val="Paragraphedeliste"/>
        <w:keepNext w:val="0"/>
        <w:keepLines w:val="0"/>
        <w:numPr>
          <w:ilvl w:val="0"/>
          <w:numId w:val="44"/>
        </w:numPr>
      </w:pPr>
      <w:r>
        <w:t>Améliorer les conditions ergonomiques des postes de travail pour prévenir les TMS.</w:t>
      </w:r>
    </w:p>
    <w:p w14:paraId="3FDDA372" w14:textId="77777777" w:rsidR="00DA43A1" w:rsidRDefault="00DA43A1" w:rsidP="003A4138">
      <w:pPr>
        <w:pStyle w:val="Paragraphedeliste"/>
        <w:keepNext w:val="0"/>
        <w:keepLines w:val="0"/>
        <w:numPr>
          <w:ilvl w:val="0"/>
          <w:numId w:val="44"/>
        </w:numPr>
      </w:pPr>
      <w:r>
        <w:t>Réduire le niveau sonore ambiant en investissant dans des solutions acoustiques.</w:t>
      </w:r>
    </w:p>
    <w:p w14:paraId="34D4220F" w14:textId="77777777" w:rsidR="00DA43A1" w:rsidRDefault="00DA43A1" w:rsidP="003A4138">
      <w:pPr>
        <w:pStyle w:val="Paragraphedeliste"/>
        <w:keepNext w:val="0"/>
        <w:keepLines w:val="0"/>
        <w:numPr>
          <w:ilvl w:val="0"/>
          <w:numId w:val="44"/>
        </w:numPr>
      </w:pPr>
      <w:r>
        <w:t>Instaurer des mesures de flexibilité lors des périodes intenses pour éviter l'épuisement professionnel.</w:t>
      </w:r>
    </w:p>
    <w:p w14:paraId="1FDB12C7" w14:textId="4B1E74CF" w:rsidR="00581907" w:rsidRPr="00A22CFB" w:rsidRDefault="00DA43A1" w:rsidP="006A1F37">
      <w:pPr>
        <w:pStyle w:val="Paragraphedeliste"/>
        <w:keepNext w:val="0"/>
        <w:keepLines w:val="0"/>
        <w:numPr>
          <w:ilvl w:val="0"/>
          <w:numId w:val="44"/>
        </w:numPr>
      </w:pPr>
      <w:r>
        <w:t>Communiquer de manière transparente sur la situation économique pour réduire l'incertitude chez les salariés</w:t>
      </w:r>
    </w:p>
    <w:sectPr w:rsidR="00581907" w:rsidRPr="00A22CFB" w:rsidSect="000D1415">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0EA5A" w14:textId="77777777" w:rsidR="008B4F35" w:rsidRDefault="008B4F35">
      <w:pPr>
        <w:spacing w:after="0" w:line="240" w:lineRule="auto"/>
      </w:pPr>
      <w:r>
        <w:separator/>
      </w:r>
    </w:p>
  </w:endnote>
  <w:endnote w:type="continuationSeparator" w:id="0">
    <w:p w14:paraId="531EC599" w14:textId="77777777" w:rsidR="008B4F35" w:rsidRDefault="008B4F35">
      <w:pPr>
        <w:spacing w:after="0" w:line="240" w:lineRule="auto"/>
      </w:pPr>
      <w:r>
        <w:continuationSeparator/>
      </w:r>
    </w:p>
  </w:endnote>
  <w:endnote w:type="continuationNotice" w:id="1">
    <w:p w14:paraId="3F8D12E2" w14:textId="77777777" w:rsidR="008B4F35" w:rsidRDefault="008B4F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Bold">
    <w:altName w:val="Cambria"/>
    <w:panose1 w:val="00000000000000000000"/>
    <w:charset w:val="00"/>
    <w:family w:val="roman"/>
    <w:notTrueType/>
    <w:pitch w:val="default"/>
  </w:font>
  <w:font w:name="Poppins Light">
    <w:altName w:val="Nirmala UI"/>
    <w:panose1 w:val="000004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66206DC" w14:paraId="1BCEAE6D" w14:textId="77777777" w:rsidTr="366206DC">
      <w:trPr>
        <w:trHeight w:val="300"/>
        <w:del w:id="0" w:author="Alexis Gibert" w:date="2023-12-12T16:01:00Z"/>
      </w:trPr>
      <w:tc>
        <w:tcPr>
          <w:tcW w:w="3005" w:type="dxa"/>
        </w:tcPr>
        <w:p w14:paraId="53528748" w14:textId="26C740DD" w:rsidR="366206DC" w:rsidRDefault="366206DC" w:rsidP="366206DC">
          <w:pPr>
            <w:pStyle w:val="En-tte"/>
            <w:ind w:left="-115"/>
            <w:rPr>
              <w:del w:id="1" w:author="Alexis Gibert" w:date="2023-12-12T16:01:00Z"/>
            </w:rPr>
          </w:pPr>
        </w:p>
      </w:tc>
      <w:tc>
        <w:tcPr>
          <w:tcW w:w="3005" w:type="dxa"/>
        </w:tcPr>
        <w:p w14:paraId="16A56F01" w14:textId="1931727F" w:rsidR="366206DC" w:rsidRDefault="366206DC" w:rsidP="366206DC">
          <w:pPr>
            <w:pStyle w:val="En-tte"/>
            <w:jc w:val="center"/>
            <w:rPr>
              <w:del w:id="2" w:author="Alexis Gibert" w:date="2023-12-12T16:01:00Z"/>
            </w:rPr>
          </w:pPr>
        </w:p>
      </w:tc>
      <w:tc>
        <w:tcPr>
          <w:tcW w:w="3005" w:type="dxa"/>
        </w:tcPr>
        <w:p w14:paraId="5CA6D218" w14:textId="1B9B312F" w:rsidR="366206DC" w:rsidRDefault="366206DC" w:rsidP="366206DC">
          <w:pPr>
            <w:pStyle w:val="En-tte"/>
            <w:ind w:right="-115"/>
            <w:jc w:val="right"/>
            <w:rPr>
              <w:del w:id="3" w:author="Alexis Gibert" w:date="2023-12-12T16:01:00Z"/>
            </w:rPr>
          </w:pPr>
          <w:del w:id="4" w:author="Alexis Gibert" w:date="2023-12-12T16:01:00Z">
            <w:r>
              <w:fldChar w:fldCharType="begin"/>
            </w:r>
            <w:r>
              <w:delInstrText>PAGE</w:delInstrText>
            </w:r>
            <w:r>
              <w:fldChar w:fldCharType="separate"/>
            </w:r>
            <w:r w:rsidR="0055366C">
              <w:rPr>
                <w:noProof/>
              </w:rPr>
              <w:delText>1</w:delText>
            </w:r>
            <w:r>
              <w:fldChar w:fldCharType="end"/>
            </w:r>
          </w:del>
        </w:p>
      </w:tc>
    </w:tr>
  </w:tbl>
  <w:p w14:paraId="2D025D07" w14:textId="77777777" w:rsidR="366206DC" w:rsidRDefault="366206DC" w:rsidP="366206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B9CB1" w14:textId="77777777" w:rsidR="008B4F35" w:rsidRDefault="008B4F35">
      <w:pPr>
        <w:spacing w:after="0" w:line="240" w:lineRule="auto"/>
      </w:pPr>
      <w:r>
        <w:separator/>
      </w:r>
    </w:p>
  </w:footnote>
  <w:footnote w:type="continuationSeparator" w:id="0">
    <w:p w14:paraId="14A80710" w14:textId="77777777" w:rsidR="008B4F35" w:rsidRDefault="008B4F35">
      <w:pPr>
        <w:spacing w:after="0" w:line="240" w:lineRule="auto"/>
      </w:pPr>
      <w:r>
        <w:continuationSeparator/>
      </w:r>
    </w:p>
  </w:footnote>
  <w:footnote w:type="continuationNotice" w:id="1">
    <w:p w14:paraId="2B03A0D3" w14:textId="77777777" w:rsidR="008B4F35" w:rsidRDefault="008B4F3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Nj+DQuL0PseHQ+" int2:id="b1pvnGBL">
      <int2:state int2:value="Rejected" int2:type="AugLoop_Text_Critique"/>
    </int2:textHash>
    <int2:textHash int2:hashCode="AlXq8z1WJhmkNk" int2:id="fwrLM2Sa">
      <int2:state int2:value="Rejected" int2:type="AugLoop_Text_Critique"/>
    </int2:textHash>
    <int2:textHash int2:hashCode="ZfOSb5oqyN3flU" int2:id="weAl8qL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18C"/>
    <w:multiLevelType w:val="hybridMultilevel"/>
    <w:tmpl w:val="68BA1F56"/>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61727"/>
    <w:multiLevelType w:val="hybridMultilevel"/>
    <w:tmpl w:val="41F6FB64"/>
    <w:lvl w:ilvl="0" w:tplc="9E828442">
      <w:start w:val="4"/>
      <w:numFmt w:val="bullet"/>
      <w:lvlText w:val=""/>
      <w:lvlJc w:val="left"/>
      <w:pPr>
        <w:ind w:left="720" w:hanging="360"/>
      </w:pPr>
      <w:rPr>
        <w:rFonts w:ascii="Symbol" w:eastAsiaTheme="minorHAnsi" w:hAnsi="Symbol" w:cstheme="minorBid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7935"/>
    <w:multiLevelType w:val="hybridMultilevel"/>
    <w:tmpl w:val="EC3408C2"/>
    <w:lvl w:ilvl="0" w:tplc="C402144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D627F"/>
    <w:multiLevelType w:val="multilevel"/>
    <w:tmpl w:val="B7A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4D88C"/>
    <w:multiLevelType w:val="hybridMultilevel"/>
    <w:tmpl w:val="3DE29A42"/>
    <w:lvl w:ilvl="0" w:tplc="7A103F1C">
      <w:start w:val="1"/>
      <w:numFmt w:val="bullet"/>
      <w:lvlText w:val=""/>
      <w:lvlJc w:val="left"/>
      <w:pPr>
        <w:ind w:left="720" w:hanging="360"/>
      </w:pPr>
      <w:rPr>
        <w:rFonts w:ascii="Symbol" w:hAnsi="Symbol" w:hint="default"/>
      </w:rPr>
    </w:lvl>
    <w:lvl w:ilvl="1" w:tplc="9F982F4C">
      <w:start w:val="1"/>
      <w:numFmt w:val="bullet"/>
      <w:lvlText w:val="o"/>
      <w:lvlJc w:val="left"/>
      <w:pPr>
        <w:ind w:left="1440" w:hanging="360"/>
      </w:pPr>
      <w:rPr>
        <w:rFonts w:ascii="Courier New" w:hAnsi="Courier New" w:hint="default"/>
      </w:rPr>
    </w:lvl>
    <w:lvl w:ilvl="2" w:tplc="FF16AB0E">
      <w:start w:val="1"/>
      <w:numFmt w:val="bullet"/>
      <w:lvlText w:val=""/>
      <w:lvlJc w:val="left"/>
      <w:pPr>
        <w:ind w:left="2160" w:hanging="360"/>
      </w:pPr>
      <w:rPr>
        <w:rFonts w:ascii="Wingdings" w:hAnsi="Wingdings" w:hint="default"/>
      </w:rPr>
    </w:lvl>
    <w:lvl w:ilvl="3" w:tplc="C1021B36">
      <w:start w:val="1"/>
      <w:numFmt w:val="bullet"/>
      <w:lvlText w:val=""/>
      <w:lvlJc w:val="left"/>
      <w:pPr>
        <w:ind w:left="2880" w:hanging="360"/>
      </w:pPr>
      <w:rPr>
        <w:rFonts w:ascii="Symbol" w:hAnsi="Symbol" w:hint="default"/>
      </w:rPr>
    </w:lvl>
    <w:lvl w:ilvl="4" w:tplc="47C0F6DA">
      <w:start w:val="1"/>
      <w:numFmt w:val="bullet"/>
      <w:lvlText w:val="o"/>
      <w:lvlJc w:val="left"/>
      <w:pPr>
        <w:ind w:left="3600" w:hanging="360"/>
      </w:pPr>
      <w:rPr>
        <w:rFonts w:ascii="Courier New" w:hAnsi="Courier New" w:hint="default"/>
      </w:rPr>
    </w:lvl>
    <w:lvl w:ilvl="5" w:tplc="B26E9FC4">
      <w:start w:val="1"/>
      <w:numFmt w:val="bullet"/>
      <w:lvlText w:val=""/>
      <w:lvlJc w:val="left"/>
      <w:pPr>
        <w:ind w:left="4320" w:hanging="360"/>
      </w:pPr>
      <w:rPr>
        <w:rFonts w:ascii="Wingdings" w:hAnsi="Wingdings" w:hint="default"/>
      </w:rPr>
    </w:lvl>
    <w:lvl w:ilvl="6" w:tplc="D2D2625C">
      <w:start w:val="1"/>
      <w:numFmt w:val="bullet"/>
      <w:lvlText w:val=""/>
      <w:lvlJc w:val="left"/>
      <w:pPr>
        <w:ind w:left="5040" w:hanging="360"/>
      </w:pPr>
      <w:rPr>
        <w:rFonts w:ascii="Symbol" w:hAnsi="Symbol" w:hint="default"/>
      </w:rPr>
    </w:lvl>
    <w:lvl w:ilvl="7" w:tplc="D68A1C32">
      <w:start w:val="1"/>
      <w:numFmt w:val="bullet"/>
      <w:lvlText w:val="o"/>
      <w:lvlJc w:val="left"/>
      <w:pPr>
        <w:ind w:left="5760" w:hanging="360"/>
      </w:pPr>
      <w:rPr>
        <w:rFonts w:ascii="Courier New" w:hAnsi="Courier New" w:hint="default"/>
      </w:rPr>
    </w:lvl>
    <w:lvl w:ilvl="8" w:tplc="F134EB84">
      <w:start w:val="1"/>
      <w:numFmt w:val="bullet"/>
      <w:lvlText w:val=""/>
      <w:lvlJc w:val="left"/>
      <w:pPr>
        <w:ind w:left="6480" w:hanging="360"/>
      </w:pPr>
      <w:rPr>
        <w:rFonts w:ascii="Wingdings" w:hAnsi="Wingdings" w:hint="default"/>
      </w:rPr>
    </w:lvl>
  </w:abstractNum>
  <w:abstractNum w:abstractNumId="5" w15:restartNumberingAfterBreak="0">
    <w:nsid w:val="0CEE3CDC"/>
    <w:multiLevelType w:val="hybridMultilevel"/>
    <w:tmpl w:val="0B46E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347303"/>
    <w:multiLevelType w:val="hybridMultilevel"/>
    <w:tmpl w:val="10EEFF78"/>
    <w:lvl w:ilvl="0" w:tplc="54B8944C">
      <w:start w:val="1"/>
      <w:numFmt w:val="bullet"/>
      <w:lvlText w:val=""/>
      <w:lvlJc w:val="left"/>
      <w:pPr>
        <w:ind w:left="720" w:hanging="360"/>
      </w:pPr>
      <w:rPr>
        <w:rFonts w:ascii="Symbol" w:hAnsi="Symbol" w:hint="default"/>
      </w:rPr>
    </w:lvl>
    <w:lvl w:ilvl="1" w:tplc="D0968E56">
      <w:start w:val="1"/>
      <w:numFmt w:val="bullet"/>
      <w:lvlText w:val="o"/>
      <w:lvlJc w:val="left"/>
      <w:pPr>
        <w:ind w:left="1440" w:hanging="360"/>
      </w:pPr>
      <w:rPr>
        <w:rFonts w:ascii="Courier New" w:hAnsi="Courier New" w:hint="default"/>
      </w:rPr>
    </w:lvl>
    <w:lvl w:ilvl="2" w:tplc="F882564C">
      <w:start w:val="1"/>
      <w:numFmt w:val="bullet"/>
      <w:lvlText w:val=""/>
      <w:lvlJc w:val="left"/>
      <w:pPr>
        <w:ind w:left="2160" w:hanging="360"/>
      </w:pPr>
      <w:rPr>
        <w:rFonts w:ascii="Wingdings" w:hAnsi="Wingdings" w:hint="default"/>
      </w:rPr>
    </w:lvl>
    <w:lvl w:ilvl="3" w:tplc="F42247EE">
      <w:start w:val="1"/>
      <w:numFmt w:val="bullet"/>
      <w:lvlText w:val=""/>
      <w:lvlJc w:val="left"/>
      <w:pPr>
        <w:ind w:left="2880" w:hanging="360"/>
      </w:pPr>
      <w:rPr>
        <w:rFonts w:ascii="Symbol" w:hAnsi="Symbol" w:hint="default"/>
      </w:rPr>
    </w:lvl>
    <w:lvl w:ilvl="4" w:tplc="F9BA19C4">
      <w:start w:val="1"/>
      <w:numFmt w:val="bullet"/>
      <w:lvlText w:val="o"/>
      <w:lvlJc w:val="left"/>
      <w:pPr>
        <w:ind w:left="3600" w:hanging="360"/>
      </w:pPr>
      <w:rPr>
        <w:rFonts w:ascii="Courier New" w:hAnsi="Courier New" w:hint="default"/>
      </w:rPr>
    </w:lvl>
    <w:lvl w:ilvl="5" w:tplc="E87ED3A6">
      <w:start w:val="1"/>
      <w:numFmt w:val="bullet"/>
      <w:lvlText w:val=""/>
      <w:lvlJc w:val="left"/>
      <w:pPr>
        <w:ind w:left="4320" w:hanging="360"/>
      </w:pPr>
      <w:rPr>
        <w:rFonts w:ascii="Wingdings" w:hAnsi="Wingdings" w:hint="default"/>
      </w:rPr>
    </w:lvl>
    <w:lvl w:ilvl="6" w:tplc="370E6ECC">
      <w:start w:val="1"/>
      <w:numFmt w:val="bullet"/>
      <w:lvlText w:val=""/>
      <w:lvlJc w:val="left"/>
      <w:pPr>
        <w:ind w:left="5040" w:hanging="360"/>
      </w:pPr>
      <w:rPr>
        <w:rFonts w:ascii="Symbol" w:hAnsi="Symbol" w:hint="default"/>
      </w:rPr>
    </w:lvl>
    <w:lvl w:ilvl="7" w:tplc="232E1AE0">
      <w:start w:val="1"/>
      <w:numFmt w:val="bullet"/>
      <w:lvlText w:val="o"/>
      <w:lvlJc w:val="left"/>
      <w:pPr>
        <w:ind w:left="5760" w:hanging="360"/>
      </w:pPr>
      <w:rPr>
        <w:rFonts w:ascii="Courier New" w:hAnsi="Courier New" w:hint="default"/>
      </w:rPr>
    </w:lvl>
    <w:lvl w:ilvl="8" w:tplc="82CC41E6">
      <w:start w:val="1"/>
      <w:numFmt w:val="bullet"/>
      <w:lvlText w:val=""/>
      <w:lvlJc w:val="left"/>
      <w:pPr>
        <w:ind w:left="6480" w:hanging="360"/>
      </w:pPr>
      <w:rPr>
        <w:rFonts w:ascii="Wingdings" w:hAnsi="Wingdings" w:hint="default"/>
      </w:rPr>
    </w:lvl>
  </w:abstractNum>
  <w:abstractNum w:abstractNumId="7" w15:restartNumberingAfterBreak="0">
    <w:nsid w:val="14AB0738"/>
    <w:multiLevelType w:val="multilevel"/>
    <w:tmpl w:val="5964A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50B74"/>
    <w:multiLevelType w:val="hybridMultilevel"/>
    <w:tmpl w:val="0F9A0950"/>
    <w:lvl w:ilvl="0" w:tplc="C40A3F40">
      <w:start w:val="1"/>
      <w:numFmt w:val="bullet"/>
      <w:lvlText w:val="•"/>
      <w:lvlJc w:val="left"/>
      <w:pPr>
        <w:tabs>
          <w:tab w:val="num" w:pos="720"/>
        </w:tabs>
        <w:ind w:left="720" w:hanging="360"/>
      </w:pPr>
      <w:rPr>
        <w:rFonts w:ascii="Arial" w:hAnsi="Arial" w:hint="default"/>
      </w:rPr>
    </w:lvl>
    <w:lvl w:ilvl="1" w:tplc="C9184204" w:tentative="1">
      <w:start w:val="1"/>
      <w:numFmt w:val="bullet"/>
      <w:lvlText w:val="•"/>
      <w:lvlJc w:val="left"/>
      <w:pPr>
        <w:tabs>
          <w:tab w:val="num" w:pos="1440"/>
        </w:tabs>
        <w:ind w:left="1440" w:hanging="360"/>
      </w:pPr>
      <w:rPr>
        <w:rFonts w:ascii="Arial" w:hAnsi="Arial" w:hint="default"/>
      </w:rPr>
    </w:lvl>
    <w:lvl w:ilvl="2" w:tplc="224C0CD8" w:tentative="1">
      <w:start w:val="1"/>
      <w:numFmt w:val="bullet"/>
      <w:lvlText w:val="•"/>
      <w:lvlJc w:val="left"/>
      <w:pPr>
        <w:tabs>
          <w:tab w:val="num" w:pos="2160"/>
        </w:tabs>
        <w:ind w:left="2160" w:hanging="360"/>
      </w:pPr>
      <w:rPr>
        <w:rFonts w:ascii="Arial" w:hAnsi="Arial" w:hint="default"/>
      </w:rPr>
    </w:lvl>
    <w:lvl w:ilvl="3" w:tplc="145ED5B8" w:tentative="1">
      <w:start w:val="1"/>
      <w:numFmt w:val="bullet"/>
      <w:lvlText w:val="•"/>
      <w:lvlJc w:val="left"/>
      <w:pPr>
        <w:tabs>
          <w:tab w:val="num" w:pos="2880"/>
        </w:tabs>
        <w:ind w:left="2880" w:hanging="360"/>
      </w:pPr>
      <w:rPr>
        <w:rFonts w:ascii="Arial" w:hAnsi="Arial" w:hint="default"/>
      </w:rPr>
    </w:lvl>
    <w:lvl w:ilvl="4" w:tplc="8CDEB3BC" w:tentative="1">
      <w:start w:val="1"/>
      <w:numFmt w:val="bullet"/>
      <w:lvlText w:val="•"/>
      <w:lvlJc w:val="left"/>
      <w:pPr>
        <w:tabs>
          <w:tab w:val="num" w:pos="3600"/>
        </w:tabs>
        <w:ind w:left="3600" w:hanging="360"/>
      </w:pPr>
      <w:rPr>
        <w:rFonts w:ascii="Arial" w:hAnsi="Arial" w:hint="default"/>
      </w:rPr>
    </w:lvl>
    <w:lvl w:ilvl="5" w:tplc="DA103046" w:tentative="1">
      <w:start w:val="1"/>
      <w:numFmt w:val="bullet"/>
      <w:lvlText w:val="•"/>
      <w:lvlJc w:val="left"/>
      <w:pPr>
        <w:tabs>
          <w:tab w:val="num" w:pos="4320"/>
        </w:tabs>
        <w:ind w:left="4320" w:hanging="360"/>
      </w:pPr>
      <w:rPr>
        <w:rFonts w:ascii="Arial" w:hAnsi="Arial" w:hint="default"/>
      </w:rPr>
    </w:lvl>
    <w:lvl w:ilvl="6" w:tplc="45CE3DCE" w:tentative="1">
      <w:start w:val="1"/>
      <w:numFmt w:val="bullet"/>
      <w:lvlText w:val="•"/>
      <w:lvlJc w:val="left"/>
      <w:pPr>
        <w:tabs>
          <w:tab w:val="num" w:pos="5040"/>
        </w:tabs>
        <w:ind w:left="5040" w:hanging="360"/>
      </w:pPr>
      <w:rPr>
        <w:rFonts w:ascii="Arial" w:hAnsi="Arial" w:hint="default"/>
      </w:rPr>
    </w:lvl>
    <w:lvl w:ilvl="7" w:tplc="5B6E06C6" w:tentative="1">
      <w:start w:val="1"/>
      <w:numFmt w:val="bullet"/>
      <w:lvlText w:val="•"/>
      <w:lvlJc w:val="left"/>
      <w:pPr>
        <w:tabs>
          <w:tab w:val="num" w:pos="5760"/>
        </w:tabs>
        <w:ind w:left="5760" w:hanging="360"/>
      </w:pPr>
      <w:rPr>
        <w:rFonts w:ascii="Arial" w:hAnsi="Arial" w:hint="default"/>
      </w:rPr>
    </w:lvl>
    <w:lvl w:ilvl="8" w:tplc="2FAAE6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3F03F1"/>
    <w:multiLevelType w:val="hybridMultilevel"/>
    <w:tmpl w:val="DD8A9B1A"/>
    <w:lvl w:ilvl="0" w:tplc="E14A6B66">
      <w:start w:val="1"/>
      <w:numFmt w:val="bullet"/>
      <w:lvlText w:val=""/>
      <w:lvlJc w:val="left"/>
      <w:pPr>
        <w:ind w:left="720" w:hanging="360"/>
      </w:pPr>
      <w:rPr>
        <w:rFonts w:ascii="Symbol" w:hAnsi="Symbol" w:hint="default"/>
      </w:rPr>
    </w:lvl>
    <w:lvl w:ilvl="1" w:tplc="85F0EA4A">
      <w:start w:val="1"/>
      <w:numFmt w:val="bullet"/>
      <w:lvlText w:val="o"/>
      <w:lvlJc w:val="left"/>
      <w:pPr>
        <w:ind w:left="1440" w:hanging="360"/>
      </w:pPr>
      <w:rPr>
        <w:rFonts w:ascii="Courier New" w:hAnsi="Courier New" w:hint="default"/>
      </w:rPr>
    </w:lvl>
    <w:lvl w:ilvl="2" w:tplc="BB8A50C8">
      <w:start w:val="1"/>
      <w:numFmt w:val="bullet"/>
      <w:lvlText w:val=""/>
      <w:lvlJc w:val="left"/>
      <w:pPr>
        <w:ind w:left="2160" w:hanging="360"/>
      </w:pPr>
      <w:rPr>
        <w:rFonts w:ascii="Wingdings" w:hAnsi="Wingdings" w:hint="default"/>
      </w:rPr>
    </w:lvl>
    <w:lvl w:ilvl="3" w:tplc="7EBC5C7A">
      <w:start w:val="1"/>
      <w:numFmt w:val="bullet"/>
      <w:lvlText w:val=""/>
      <w:lvlJc w:val="left"/>
      <w:pPr>
        <w:ind w:left="2880" w:hanging="360"/>
      </w:pPr>
      <w:rPr>
        <w:rFonts w:ascii="Symbol" w:hAnsi="Symbol" w:hint="default"/>
      </w:rPr>
    </w:lvl>
    <w:lvl w:ilvl="4" w:tplc="41EC89CC">
      <w:start w:val="1"/>
      <w:numFmt w:val="bullet"/>
      <w:lvlText w:val="o"/>
      <w:lvlJc w:val="left"/>
      <w:pPr>
        <w:ind w:left="3600" w:hanging="360"/>
      </w:pPr>
      <w:rPr>
        <w:rFonts w:ascii="Courier New" w:hAnsi="Courier New" w:hint="default"/>
      </w:rPr>
    </w:lvl>
    <w:lvl w:ilvl="5" w:tplc="E0C0D4AA">
      <w:start w:val="1"/>
      <w:numFmt w:val="bullet"/>
      <w:lvlText w:val=""/>
      <w:lvlJc w:val="left"/>
      <w:pPr>
        <w:ind w:left="4320" w:hanging="360"/>
      </w:pPr>
      <w:rPr>
        <w:rFonts w:ascii="Wingdings" w:hAnsi="Wingdings" w:hint="default"/>
      </w:rPr>
    </w:lvl>
    <w:lvl w:ilvl="6" w:tplc="10166508">
      <w:start w:val="1"/>
      <w:numFmt w:val="bullet"/>
      <w:lvlText w:val=""/>
      <w:lvlJc w:val="left"/>
      <w:pPr>
        <w:ind w:left="5040" w:hanging="360"/>
      </w:pPr>
      <w:rPr>
        <w:rFonts w:ascii="Symbol" w:hAnsi="Symbol" w:hint="default"/>
      </w:rPr>
    </w:lvl>
    <w:lvl w:ilvl="7" w:tplc="584E2CFA">
      <w:start w:val="1"/>
      <w:numFmt w:val="bullet"/>
      <w:lvlText w:val="o"/>
      <w:lvlJc w:val="left"/>
      <w:pPr>
        <w:ind w:left="5760" w:hanging="360"/>
      </w:pPr>
      <w:rPr>
        <w:rFonts w:ascii="Courier New" w:hAnsi="Courier New" w:hint="default"/>
      </w:rPr>
    </w:lvl>
    <w:lvl w:ilvl="8" w:tplc="CFFEFA18">
      <w:start w:val="1"/>
      <w:numFmt w:val="bullet"/>
      <w:lvlText w:val=""/>
      <w:lvlJc w:val="left"/>
      <w:pPr>
        <w:ind w:left="6480" w:hanging="360"/>
      </w:pPr>
      <w:rPr>
        <w:rFonts w:ascii="Wingdings" w:hAnsi="Wingdings" w:hint="default"/>
      </w:rPr>
    </w:lvl>
  </w:abstractNum>
  <w:abstractNum w:abstractNumId="10" w15:restartNumberingAfterBreak="0">
    <w:nsid w:val="1D981A40"/>
    <w:multiLevelType w:val="hybridMultilevel"/>
    <w:tmpl w:val="A2064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AC5F38"/>
    <w:multiLevelType w:val="hybridMultilevel"/>
    <w:tmpl w:val="60F40C30"/>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17BA49"/>
    <w:multiLevelType w:val="hybridMultilevel"/>
    <w:tmpl w:val="2258DD4C"/>
    <w:lvl w:ilvl="0" w:tplc="69A4454A">
      <w:start w:val="1"/>
      <w:numFmt w:val="decimal"/>
      <w:lvlText w:val="%1."/>
      <w:lvlJc w:val="left"/>
      <w:pPr>
        <w:ind w:left="720" w:hanging="360"/>
      </w:pPr>
    </w:lvl>
    <w:lvl w:ilvl="1" w:tplc="B448C704">
      <w:start w:val="1"/>
      <w:numFmt w:val="lowerLetter"/>
      <w:lvlText w:val="%2."/>
      <w:lvlJc w:val="left"/>
      <w:pPr>
        <w:ind w:left="1440" w:hanging="360"/>
      </w:pPr>
    </w:lvl>
    <w:lvl w:ilvl="2" w:tplc="9AD0AD7A">
      <w:start w:val="1"/>
      <w:numFmt w:val="lowerRoman"/>
      <w:lvlText w:val="%3."/>
      <w:lvlJc w:val="right"/>
      <w:pPr>
        <w:ind w:left="2160" w:hanging="180"/>
      </w:pPr>
    </w:lvl>
    <w:lvl w:ilvl="3" w:tplc="BB54FAC4">
      <w:start w:val="1"/>
      <w:numFmt w:val="decimal"/>
      <w:lvlText w:val="%4."/>
      <w:lvlJc w:val="left"/>
      <w:pPr>
        <w:ind w:left="2880" w:hanging="360"/>
      </w:pPr>
    </w:lvl>
    <w:lvl w:ilvl="4" w:tplc="CA32830C">
      <w:start w:val="1"/>
      <w:numFmt w:val="lowerLetter"/>
      <w:lvlText w:val="%5."/>
      <w:lvlJc w:val="left"/>
      <w:pPr>
        <w:ind w:left="3600" w:hanging="360"/>
      </w:pPr>
    </w:lvl>
    <w:lvl w:ilvl="5" w:tplc="04406402">
      <w:start w:val="1"/>
      <w:numFmt w:val="lowerRoman"/>
      <w:lvlText w:val="%6."/>
      <w:lvlJc w:val="right"/>
      <w:pPr>
        <w:ind w:left="4320" w:hanging="180"/>
      </w:pPr>
    </w:lvl>
    <w:lvl w:ilvl="6" w:tplc="165E6A56">
      <w:start w:val="1"/>
      <w:numFmt w:val="decimal"/>
      <w:lvlText w:val="%7."/>
      <w:lvlJc w:val="left"/>
      <w:pPr>
        <w:ind w:left="5040" w:hanging="360"/>
      </w:pPr>
    </w:lvl>
    <w:lvl w:ilvl="7" w:tplc="DB783DEE">
      <w:start w:val="1"/>
      <w:numFmt w:val="lowerLetter"/>
      <w:lvlText w:val="%8."/>
      <w:lvlJc w:val="left"/>
      <w:pPr>
        <w:ind w:left="5760" w:hanging="360"/>
      </w:pPr>
    </w:lvl>
    <w:lvl w:ilvl="8" w:tplc="5C1C1B50">
      <w:start w:val="1"/>
      <w:numFmt w:val="lowerRoman"/>
      <w:lvlText w:val="%9."/>
      <w:lvlJc w:val="right"/>
      <w:pPr>
        <w:ind w:left="6480" w:hanging="180"/>
      </w:pPr>
    </w:lvl>
  </w:abstractNum>
  <w:abstractNum w:abstractNumId="13" w15:restartNumberingAfterBreak="0">
    <w:nsid w:val="33A04011"/>
    <w:multiLevelType w:val="hybridMultilevel"/>
    <w:tmpl w:val="D9309F1C"/>
    <w:lvl w:ilvl="0" w:tplc="89342550">
      <w:start w:val="1"/>
      <w:numFmt w:val="bullet"/>
      <w:lvlText w:val=""/>
      <w:lvlJc w:val="left"/>
      <w:pPr>
        <w:ind w:left="720" w:hanging="360"/>
      </w:pPr>
      <w:rPr>
        <w:rFonts w:ascii="Symbol" w:hAnsi="Symbol" w:hint="default"/>
      </w:rPr>
    </w:lvl>
    <w:lvl w:ilvl="1" w:tplc="BD3C4102">
      <w:start w:val="1"/>
      <w:numFmt w:val="bullet"/>
      <w:lvlText w:val="o"/>
      <w:lvlJc w:val="left"/>
      <w:pPr>
        <w:ind w:left="1440" w:hanging="360"/>
      </w:pPr>
      <w:rPr>
        <w:rFonts w:ascii="Courier New" w:hAnsi="Courier New" w:hint="default"/>
      </w:rPr>
    </w:lvl>
    <w:lvl w:ilvl="2" w:tplc="643E24C8">
      <w:start w:val="1"/>
      <w:numFmt w:val="bullet"/>
      <w:lvlText w:val=""/>
      <w:lvlJc w:val="left"/>
      <w:pPr>
        <w:ind w:left="2160" w:hanging="360"/>
      </w:pPr>
      <w:rPr>
        <w:rFonts w:ascii="Wingdings" w:hAnsi="Wingdings" w:hint="default"/>
      </w:rPr>
    </w:lvl>
    <w:lvl w:ilvl="3" w:tplc="575E38BE">
      <w:start w:val="1"/>
      <w:numFmt w:val="bullet"/>
      <w:lvlText w:val=""/>
      <w:lvlJc w:val="left"/>
      <w:pPr>
        <w:ind w:left="2880" w:hanging="360"/>
      </w:pPr>
      <w:rPr>
        <w:rFonts w:ascii="Symbol" w:hAnsi="Symbol" w:hint="default"/>
      </w:rPr>
    </w:lvl>
    <w:lvl w:ilvl="4" w:tplc="22488222">
      <w:start w:val="1"/>
      <w:numFmt w:val="bullet"/>
      <w:lvlText w:val="o"/>
      <w:lvlJc w:val="left"/>
      <w:pPr>
        <w:ind w:left="3600" w:hanging="360"/>
      </w:pPr>
      <w:rPr>
        <w:rFonts w:ascii="Courier New" w:hAnsi="Courier New" w:hint="default"/>
      </w:rPr>
    </w:lvl>
    <w:lvl w:ilvl="5" w:tplc="BAC8171A">
      <w:start w:val="1"/>
      <w:numFmt w:val="bullet"/>
      <w:lvlText w:val=""/>
      <w:lvlJc w:val="left"/>
      <w:pPr>
        <w:ind w:left="4320" w:hanging="360"/>
      </w:pPr>
      <w:rPr>
        <w:rFonts w:ascii="Wingdings" w:hAnsi="Wingdings" w:hint="default"/>
      </w:rPr>
    </w:lvl>
    <w:lvl w:ilvl="6" w:tplc="C7C2DD46">
      <w:start w:val="1"/>
      <w:numFmt w:val="bullet"/>
      <w:lvlText w:val=""/>
      <w:lvlJc w:val="left"/>
      <w:pPr>
        <w:ind w:left="5040" w:hanging="360"/>
      </w:pPr>
      <w:rPr>
        <w:rFonts w:ascii="Symbol" w:hAnsi="Symbol" w:hint="default"/>
      </w:rPr>
    </w:lvl>
    <w:lvl w:ilvl="7" w:tplc="5B2C1A14">
      <w:start w:val="1"/>
      <w:numFmt w:val="bullet"/>
      <w:lvlText w:val="o"/>
      <w:lvlJc w:val="left"/>
      <w:pPr>
        <w:ind w:left="5760" w:hanging="360"/>
      </w:pPr>
      <w:rPr>
        <w:rFonts w:ascii="Courier New" w:hAnsi="Courier New" w:hint="default"/>
      </w:rPr>
    </w:lvl>
    <w:lvl w:ilvl="8" w:tplc="BD226CA6">
      <w:start w:val="1"/>
      <w:numFmt w:val="bullet"/>
      <w:lvlText w:val=""/>
      <w:lvlJc w:val="left"/>
      <w:pPr>
        <w:ind w:left="6480" w:hanging="360"/>
      </w:pPr>
      <w:rPr>
        <w:rFonts w:ascii="Wingdings" w:hAnsi="Wingdings" w:hint="default"/>
      </w:rPr>
    </w:lvl>
  </w:abstractNum>
  <w:abstractNum w:abstractNumId="14" w15:restartNumberingAfterBreak="0">
    <w:nsid w:val="36C27FB9"/>
    <w:multiLevelType w:val="hybridMultilevel"/>
    <w:tmpl w:val="D1A8CDC4"/>
    <w:lvl w:ilvl="0" w:tplc="DCDA33C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C67C29"/>
    <w:multiLevelType w:val="hybridMultilevel"/>
    <w:tmpl w:val="E1562EDC"/>
    <w:lvl w:ilvl="0" w:tplc="B9403F2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BD43D3"/>
    <w:multiLevelType w:val="hybridMultilevel"/>
    <w:tmpl w:val="60841B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E9F2300"/>
    <w:multiLevelType w:val="hybridMultilevel"/>
    <w:tmpl w:val="7C26593E"/>
    <w:lvl w:ilvl="0" w:tplc="153CE210">
      <w:start w:val="1"/>
      <w:numFmt w:val="decimal"/>
      <w:pStyle w:val="Paragraphedeliste"/>
      <w:lvlText w:val="%1."/>
      <w:lvlJc w:val="left"/>
      <w:pPr>
        <w:ind w:left="510" w:hanging="360"/>
      </w:pPr>
      <w:rPr>
        <w:rFonts w:ascii="Poppins Bold" w:eastAsiaTheme="minorHAnsi" w:hAnsi="Poppins Bold" w:cstheme="minorBidi"/>
      </w:rPr>
    </w:lvl>
    <w:lvl w:ilvl="1" w:tplc="040C0019" w:tentative="1">
      <w:start w:val="1"/>
      <w:numFmt w:val="lowerLetter"/>
      <w:lvlText w:val="%2."/>
      <w:lvlJc w:val="left"/>
      <w:pPr>
        <w:ind w:left="1230" w:hanging="360"/>
      </w:pPr>
    </w:lvl>
    <w:lvl w:ilvl="2" w:tplc="040C001B" w:tentative="1">
      <w:start w:val="1"/>
      <w:numFmt w:val="lowerRoman"/>
      <w:lvlText w:val="%3."/>
      <w:lvlJc w:val="right"/>
      <w:pPr>
        <w:ind w:left="1950" w:hanging="180"/>
      </w:pPr>
    </w:lvl>
    <w:lvl w:ilvl="3" w:tplc="040C000F" w:tentative="1">
      <w:start w:val="1"/>
      <w:numFmt w:val="decimal"/>
      <w:lvlText w:val="%4."/>
      <w:lvlJc w:val="left"/>
      <w:pPr>
        <w:ind w:left="2670" w:hanging="360"/>
      </w:pPr>
    </w:lvl>
    <w:lvl w:ilvl="4" w:tplc="040C0019" w:tentative="1">
      <w:start w:val="1"/>
      <w:numFmt w:val="lowerLetter"/>
      <w:lvlText w:val="%5."/>
      <w:lvlJc w:val="left"/>
      <w:pPr>
        <w:ind w:left="3390" w:hanging="360"/>
      </w:pPr>
    </w:lvl>
    <w:lvl w:ilvl="5" w:tplc="040C001B" w:tentative="1">
      <w:start w:val="1"/>
      <w:numFmt w:val="lowerRoman"/>
      <w:lvlText w:val="%6."/>
      <w:lvlJc w:val="right"/>
      <w:pPr>
        <w:ind w:left="4110" w:hanging="180"/>
      </w:pPr>
    </w:lvl>
    <w:lvl w:ilvl="6" w:tplc="040C000F" w:tentative="1">
      <w:start w:val="1"/>
      <w:numFmt w:val="decimal"/>
      <w:lvlText w:val="%7."/>
      <w:lvlJc w:val="left"/>
      <w:pPr>
        <w:ind w:left="4830" w:hanging="360"/>
      </w:pPr>
    </w:lvl>
    <w:lvl w:ilvl="7" w:tplc="040C0019" w:tentative="1">
      <w:start w:val="1"/>
      <w:numFmt w:val="lowerLetter"/>
      <w:lvlText w:val="%8."/>
      <w:lvlJc w:val="left"/>
      <w:pPr>
        <w:ind w:left="5550" w:hanging="360"/>
      </w:pPr>
    </w:lvl>
    <w:lvl w:ilvl="8" w:tplc="040C001B" w:tentative="1">
      <w:start w:val="1"/>
      <w:numFmt w:val="lowerRoman"/>
      <w:lvlText w:val="%9."/>
      <w:lvlJc w:val="right"/>
      <w:pPr>
        <w:ind w:left="6270" w:hanging="180"/>
      </w:pPr>
    </w:lvl>
  </w:abstractNum>
  <w:abstractNum w:abstractNumId="18" w15:restartNumberingAfterBreak="0">
    <w:nsid w:val="453B1EA8"/>
    <w:multiLevelType w:val="hybridMultilevel"/>
    <w:tmpl w:val="D35CF2AE"/>
    <w:lvl w:ilvl="0" w:tplc="C4D228CE">
      <w:start w:val="1"/>
      <w:numFmt w:val="decimal"/>
      <w:lvlText w:val="%1."/>
      <w:lvlJc w:val="left"/>
      <w:pPr>
        <w:ind w:left="555" w:hanging="360"/>
      </w:pPr>
      <w:rPr>
        <w:rFonts w:hint="default"/>
      </w:rPr>
    </w:lvl>
    <w:lvl w:ilvl="1" w:tplc="040C0019" w:tentative="1">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19" w15:restartNumberingAfterBreak="0">
    <w:nsid w:val="46503CDF"/>
    <w:multiLevelType w:val="hybridMultilevel"/>
    <w:tmpl w:val="CE62FB58"/>
    <w:lvl w:ilvl="0" w:tplc="00482618">
      <w:start w:val="1"/>
      <w:numFmt w:val="bullet"/>
      <w:lvlText w:val="•"/>
      <w:lvlJc w:val="left"/>
      <w:pPr>
        <w:tabs>
          <w:tab w:val="num" w:pos="720"/>
        </w:tabs>
        <w:ind w:left="720" w:hanging="360"/>
      </w:pPr>
      <w:rPr>
        <w:rFonts w:ascii="Arial" w:hAnsi="Arial" w:hint="default"/>
      </w:rPr>
    </w:lvl>
    <w:lvl w:ilvl="1" w:tplc="DA6AA91C" w:tentative="1">
      <w:start w:val="1"/>
      <w:numFmt w:val="bullet"/>
      <w:lvlText w:val="•"/>
      <w:lvlJc w:val="left"/>
      <w:pPr>
        <w:tabs>
          <w:tab w:val="num" w:pos="1440"/>
        </w:tabs>
        <w:ind w:left="1440" w:hanging="360"/>
      </w:pPr>
      <w:rPr>
        <w:rFonts w:ascii="Arial" w:hAnsi="Arial" w:hint="default"/>
      </w:rPr>
    </w:lvl>
    <w:lvl w:ilvl="2" w:tplc="3A4A895C" w:tentative="1">
      <w:start w:val="1"/>
      <w:numFmt w:val="bullet"/>
      <w:lvlText w:val="•"/>
      <w:lvlJc w:val="left"/>
      <w:pPr>
        <w:tabs>
          <w:tab w:val="num" w:pos="2160"/>
        </w:tabs>
        <w:ind w:left="2160" w:hanging="360"/>
      </w:pPr>
      <w:rPr>
        <w:rFonts w:ascii="Arial" w:hAnsi="Arial" w:hint="default"/>
      </w:rPr>
    </w:lvl>
    <w:lvl w:ilvl="3" w:tplc="2DB25492" w:tentative="1">
      <w:start w:val="1"/>
      <w:numFmt w:val="bullet"/>
      <w:lvlText w:val="•"/>
      <w:lvlJc w:val="left"/>
      <w:pPr>
        <w:tabs>
          <w:tab w:val="num" w:pos="2880"/>
        </w:tabs>
        <w:ind w:left="2880" w:hanging="360"/>
      </w:pPr>
      <w:rPr>
        <w:rFonts w:ascii="Arial" w:hAnsi="Arial" w:hint="default"/>
      </w:rPr>
    </w:lvl>
    <w:lvl w:ilvl="4" w:tplc="D14A8584" w:tentative="1">
      <w:start w:val="1"/>
      <w:numFmt w:val="bullet"/>
      <w:lvlText w:val="•"/>
      <w:lvlJc w:val="left"/>
      <w:pPr>
        <w:tabs>
          <w:tab w:val="num" w:pos="3600"/>
        </w:tabs>
        <w:ind w:left="3600" w:hanging="360"/>
      </w:pPr>
      <w:rPr>
        <w:rFonts w:ascii="Arial" w:hAnsi="Arial" w:hint="default"/>
      </w:rPr>
    </w:lvl>
    <w:lvl w:ilvl="5" w:tplc="8BACB166" w:tentative="1">
      <w:start w:val="1"/>
      <w:numFmt w:val="bullet"/>
      <w:lvlText w:val="•"/>
      <w:lvlJc w:val="left"/>
      <w:pPr>
        <w:tabs>
          <w:tab w:val="num" w:pos="4320"/>
        </w:tabs>
        <w:ind w:left="4320" w:hanging="360"/>
      </w:pPr>
      <w:rPr>
        <w:rFonts w:ascii="Arial" w:hAnsi="Arial" w:hint="default"/>
      </w:rPr>
    </w:lvl>
    <w:lvl w:ilvl="6" w:tplc="118ED2A6" w:tentative="1">
      <w:start w:val="1"/>
      <w:numFmt w:val="bullet"/>
      <w:lvlText w:val="•"/>
      <w:lvlJc w:val="left"/>
      <w:pPr>
        <w:tabs>
          <w:tab w:val="num" w:pos="5040"/>
        </w:tabs>
        <w:ind w:left="5040" w:hanging="360"/>
      </w:pPr>
      <w:rPr>
        <w:rFonts w:ascii="Arial" w:hAnsi="Arial" w:hint="default"/>
      </w:rPr>
    </w:lvl>
    <w:lvl w:ilvl="7" w:tplc="A916517A" w:tentative="1">
      <w:start w:val="1"/>
      <w:numFmt w:val="bullet"/>
      <w:lvlText w:val="•"/>
      <w:lvlJc w:val="left"/>
      <w:pPr>
        <w:tabs>
          <w:tab w:val="num" w:pos="5760"/>
        </w:tabs>
        <w:ind w:left="5760" w:hanging="360"/>
      </w:pPr>
      <w:rPr>
        <w:rFonts w:ascii="Arial" w:hAnsi="Arial" w:hint="default"/>
      </w:rPr>
    </w:lvl>
    <w:lvl w:ilvl="8" w:tplc="4E047D2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BF27BE"/>
    <w:multiLevelType w:val="hybridMultilevel"/>
    <w:tmpl w:val="35F8ED48"/>
    <w:lvl w:ilvl="0" w:tplc="7A42DC42">
      <w:start w:val="1"/>
      <w:numFmt w:val="bullet"/>
      <w:lvlText w:val=""/>
      <w:lvlJc w:val="left"/>
      <w:pPr>
        <w:ind w:left="720" w:hanging="360"/>
      </w:pPr>
      <w:rPr>
        <w:rFonts w:ascii="Symbol" w:hAnsi="Symbol" w:hint="default"/>
      </w:rPr>
    </w:lvl>
    <w:lvl w:ilvl="1" w:tplc="66820298">
      <w:start w:val="1"/>
      <w:numFmt w:val="bullet"/>
      <w:lvlText w:val="o"/>
      <w:lvlJc w:val="left"/>
      <w:pPr>
        <w:ind w:left="1440" w:hanging="360"/>
      </w:pPr>
      <w:rPr>
        <w:rFonts w:ascii="Courier New" w:hAnsi="Courier New" w:hint="default"/>
      </w:rPr>
    </w:lvl>
    <w:lvl w:ilvl="2" w:tplc="F202B776">
      <w:start w:val="1"/>
      <w:numFmt w:val="bullet"/>
      <w:lvlText w:val=""/>
      <w:lvlJc w:val="left"/>
      <w:pPr>
        <w:ind w:left="2160" w:hanging="360"/>
      </w:pPr>
      <w:rPr>
        <w:rFonts w:ascii="Wingdings" w:hAnsi="Wingdings" w:hint="default"/>
      </w:rPr>
    </w:lvl>
    <w:lvl w:ilvl="3" w:tplc="C9FE9EFC">
      <w:start w:val="1"/>
      <w:numFmt w:val="bullet"/>
      <w:lvlText w:val=""/>
      <w:lvlJc w:val="left"/>
      <w:pPr>
        <w:ind w:left="2880" w:hanging="360"/>
      </w:pPr>
      <w:rPr>
        <w:rFonts w:ascii="Symbol" w:hAnsi="Symbol" w:hint="default"/>
      </w:rPr>
    </w:lvl>
    <w:lvl w:ilvl="4" w:tplc="9926BD88">
      <w:start w:val="1"/>
      <w:numFmt w:val="bullet"/>
      <w:lvlText w:val="o"/>
      <w:lvlJc w:val="left"/>
      <w:pPr>
        <w:ind w:left="3600" w:hanging="360"/>
      </w:pPr>
      <w:rPr>
        <w:rFonts w:ascii="Courier New" w:hAnsi="Courier New" w:hint="default"/>
      </w:rPr>
    </w:lvl>
    <w:lvl w:ilvl="5" w:tplc="93A0F21C">
      <w:start w:val="1"/>
      <w:numFmt w:val="bullet"/>
      <w:lvlText w:val=""/>
      <w:lvlJc w:val="left"/>
      <w:pPr>
        <w:ind w:left="4320" w:hanging="360"/>
      </w:pPr>
      <w:rPr>
        <w:rFonts w:ascii="Wingdings" w:hAnsi="Wingdings" w:hint="default"/>
      </w:rPr>
    </w:lvl>
    <w:lvl w:ilvl="6" w:tplc="D50020B2">
      <w:start w:val="1"/>
      <w:numFmt w:val="bullet"/>
      <w:lvlText w:val=""/>
      <w:lvlJc w:val="left"/>
      <w:pPr>
        <w:ind w:left="5040" w:hanging="360"/>
      </w:pPr>
      <w:rPr>
        <w:rFonts w:ascii="Symbol" w:hAnsi="Symbol" w:hint="default"/>
      </w:rPr>
    </w:lvl>
    <w:lvl w:ilvl="7" w:tplc="91341260">
      <w:start w:val="1"/>
      <w:numFmt w:val="bullet"/>
      <w:lvlText w:val="o"/>
      <w:lvlJc w:val="left"/>
      <w:pPr>
        <w:ind w:left="5760" w:hanging="360"/>
      </w:pPr>
      <w:rPr>
        <w:rFonts w:ascii="Courier New" w:hAnsi="Courier New" w:hint="default"/>
      </w:rPr>
    </w:lvl>
    <w:lvl w:ilvl="8" w:tplc="50428C4C">
      <w:start w:val="1"/>
      <w:numFmt w:val="bullet"/>
      <w:lvlText w:val=""/>
      <w:lvlJc w:val="left"/>
      <w:pPr>
        <w:ind w:left="6480" w:hanging="360"/>
      </w:pPr>
      <w:rPr>
        <w:rFonts w:ascii="Wingdings" w:hAnsi="Wingdings" w:hint="default"/>
      </w:rPr>
    </w:lvl>
  </w:abstractNum>
  <w:abstractNum w:abstractNumId="21" w15:restartNumberingAfterBreak="0">
    <w:nsid w:val="47D2791B"/>
    <w:multiLevelType w:val="hybridMultilevel"/>
    <w:tmpl w:val="80C80648"/>
    <w:lvl w:ilvl="0" w:tplc="4B56AC5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CC5B76"/>
    <w:multiLevelType w:val="multilevel"/>
    <w:tmpl w:val="08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3" w15:restartNumberingAfterBreak="0">
    <w:nsid w:val="50FE6BD9"/>
    <w:multiLevelType w:val="hybridMultilevel"/>
    <w:tmpl w:val="4920E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5F9FDA"/>
    <w:multiLevelType w:val="hybridMultilevel"/>
    <w:tmpl w:val="FFFFFFFF"/>
    <w:lvl w:ilvl="0" w:tplc="1F8A706A">
      <w:start w:val="1"/>
      <w:numFmt w:val="decimal"/>
      <w:lvlText w:val="%1."/>
      <w:lvlJc w:val="left"/>
      <w:pPr>
        <w:ind w:left="720" w:hanging="360"/>
      </w:pPr>
    </w:lvl>
    <w:lvl w:ilvl="1" w:tplc="0BA41214">
      <w:start w:val="1"/>
      <w:numFmt w:val="lowerLetter"/>
      <w:lvlText w:val="%2."/>
      <w:lvlJc w:val="left"/>
      <w:pPr>
        <w:ind w:left="1440" w:hanging="360"/>
      </w:pPr>
    </w:lvl>
    <w:lvl w:ilvl="2" w:tplc="FC7E17DA">
      <w:start w:val="1"/>
      <w:numFmt w:val="lowerRoman"/>
      <w:lvlText w:val="%3."/>
      <w:lvlJc w:val="right"/>
      <w:pPr>
        <w:ind w:left="2160" w:hanging="180"/>
      </w:pPr>
    </w:lvl>
    <w:lvl w:ilvl="3" w:tplc="5E2A037A">
      <w:start w:val="1"/>
      <w:numFmt w:val="decimal"/>
      <w:lvlText w:val="%4."/>
      <w:lvlJc w:val="left"/>
      <w:pPr>
        <w:ind w:left="2880" w:hanging="360"/>
      </w:pPr>
    </w:lvl>
    <w:lvl w:ilvl="4" w:tplc="C3843430">
      <w:start w:val="1"/>
      <w:numFmt w:val="lowerLetter"/>
      <w:lvlText w:val="%5."/>
      <w:lvlJc w:val="left"/>
      <w:pPr>
        <w:ind w:left="3600" w:hanging="360"/>
      </w:pPr>
    </w:lvl>
    <w:lvl w:ilvl="5" w:tplc="9FF4D536">
      <w:start w:val="1"/>
      <w:numFmt w:val="lowerRoman"/>
      <w:lvlText w:val="%6."/>
      <w:lvlJc w:val="right"/>
      <w:pPr>
        <w:ind w:left="4320" w:hanging="180"/>
      </w:pPr>
    </w:lvl>
    <w:lvl w:ilvl="6" w:tplc="F494754C">
      <w:start w:val="1"/>
      <w:numFmt w:val="decimal"/>
      <w:lvlText w:val="%7."/>
      <w:lvlJc w:val="left"/>
      <w:pPr>
        <w:ind w:left="5040" w:hanging="360"/>
      </w:pPr>
    </w:lvl>
    <w:lvl w:ilvl="7" w:tplc="881AEDDC">
      <w:start w:val="1"/>
      <w:numFmt w:val="lowerLetter"/>
      <w:lvlText w:val="%8."/>
      <w:lvlJc w:val="left"/>
      <w:pPr>
        <w:ind w:left="5760" w:hanging="360"/>
      </w:pPr>
    </w:lvl>
    <w:lvl w:ilvl="8" w:tplc="C09A4FC0">
      <w:start w:val="1"/>
      <w:numFmt w:val="lowerRoman"/>
      <w:lvlText w:val="%9."/>
      <w:lvlJc w:val="right"/>
      <w:pPr>
        <w:ind w:left="6480" w:hanging="180"/>
      </w:pPr>
    </w:lvl>
  </w:abstractNum>
  <w:abstractNum w:abstractNumId="25" w15:restartNumberingAfterBreak="0">
    <w:nsid w:val="549948D2"/>
    <w:multiLevelType w:val="hybridMultilevel"/>
    <w:tmpl w:val="1E420A1A"/>
    <w:lvl w:ilvl="0" w:tplc="67D4BAD6">
      <w:start w:val="4"/>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B2485F"/>
    <w:multiLevelType w:val="hybridMultilevel"/>
    <w:tmpl w:val="48B26070"/>
    <w:lvl w:ilvl="0" w:tplc="1762633A">
      <w:start w:val="1"/>
      <w:numFmt w:val="bullet"/>
      <w:lvlText w:val="•"/>
      <w:lvlJc w:val="left"/>
      <w:pPr>
        <w:tabs>
          <w:tab w:val="num" w:pos="720"/>
        </w:tabs>
        <w:ind w:left="720" w:hanging="360"/>
      </w:pPr>
      <w:rPr>
        <w:rFonts w:ascii="Arial" w:hAnsi="Arial" w:hint="default"/>
      </w:rPr>
    </w:lvl>
    <w:lvl w:ilvl="1" w:tplc="3C3C224E" w:tentative="1">
      <w:start w:val="1"/>
      <w:numFmt w:val="bullet"/>
      <w:lvlText w:val="•"/>
      <w:lvlJc w:val="left"/>
      <w:pPr>
        <w:tabs>
          <w:tab w:val="num" w:pos="1440"/>
        </w:tabs>
        <w:ind w:left="1440" w:hanging="360"/>
      </w:pPr>
      <w:rPr>
        <w:rFonts w:ascii="Arial" w:hAnsi="Arial" w:hint="default"/>
      </w:rPr>
    </w:lvl>
    <w:lvl w:ilvl="2" w:tplc="95381EF6" w:tentative="1">
      <w:start w:val="1"/>
      <w:numFmt w:val="bullet"/>
      <w:lvlText w:val="•"/>
      <w:lvlJc w:val="left"/>
      <w:pPr>
        <w:tabs>
          <w:tab w:val="num" w:pos="2160"/>
        </w:tabs>
        <w:ind w:left="2160" w:hanging="360"/>
      </w:pPr>
      <w:rPr>
        <w:rFonts w:ascii="Arial" w:hAnsi="Arial" w:hint="default"/>
      </w:rPr>
    </w:lvl>
    <w:lvl w:ilvl="3" w:tplc="3C7017BC" w:tentative="1">
      <w:start w:val="1"/>
      <w:numFmt w:val="bullet"/>
      <w:lvlText w:val="•"/>
      <w:lvlJc w:val="left"/>
      <w:pPr>
        <w:tabs>
          <w:tab w:val="num" w:pos="2880"/>
        </w:tabs>
        <w:ind w:left="2880" w:hanging="360"/>
      </w:pPr>
      <w:rPr>
        <w:rFonts w:ascii="Arial" w:hAnsi="Arial" w:hint="default"/>
      </w:rPr>
    </w:lvl>
    <w:lvl w:ilvl="4" w:tplc="DC16B87A" w:tentative="1">
      <w:start w:val="1"/>
      <w:numFmt w:val="bullet"/>
      <w:lvlText w:val="•"/>
      <w:lvlJc w:val="left"/>
      <w:pPr>
        <w:tabs>
          <w:tab w:val="num" w:pos="3600"/>
        </w:tabs>
        <w:ind w:left="3600" w:hanging="360"/>
      </w:pPr>
      <w:rPr>
        <w:rFonts w:ascii="Arial" w:hAnsi="Arial" w:hint="default"/>
      </w:rPr>
    </w:lvl>
    <w:lvl w:ilvl="5" w:tplc="8E6A109C" w:tentative="1">
      <w:start w:val="1"/>
      <w:numFmt w:val="bullet"/>
      <w:lvlText w:val="•"/>
      <w:lvlJc w:val="left"/>
      <w:pPr>
        <w:tabs>
          <w:tab w:val="num" w:pos="4320"/>
        </w:tabs>
        <w:ind w:left="4320" w:hanging="360"/>
      </w:pPr>
      <w:rPr>
        <w:rFonts w:ascii="Arial" w:hAnsi="Arial" w:hint="default"/>
      </w:rPr>
    </w:lvl>
    <w:lvl w:ilvl="6" w:tplc="761A46DA" w:tentative="1">
      <w:start w:val="1"/>
      <w:numFmt w:val="bullet"/>
      <w:lvlText w:val="•"/>
      <w:lvlJc w:val="left"/>
      <w:pPr>
        <w:tabs>
          <w:tab w:val="num" w:pos="5040"/>
        </w:tabs>
        <w:ind w:left="5040" w:hanging="360"/>
      </w:pPr>
      <w:rPr>
        <w:rFonts w:ascii="Arial" w:hAnsi="Arial" w:hint="default"/>
      </w:rPr>
    </w:lvl>
    <w:lvl w:ilvl="7" w:tplc="ACF6E83C" w:tentative="1">
      <w:start w:val="1"/>
      <w:numFmt w:val="bullet"/>
      <w:lvlText w:val="•"/>
      <w:lvlJc w:val="left"/>
      <w:pPr>
        <w:tabs>
          <w:tab w:val="num" w:pos="5760"/>
        </w:tabs>
        <w:ind w:left="5760" w:hanging="360"/>
      </w:pPr>
      <w:rPr>
        <w:rFonts w:ascii="Arial" w:hAnsi="Arial" w:hint="default"/>
      </w:rPr>
    </w:lvl>
    <w:lvl w:ilvl="8" w:tplc="D4BEFE5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D62D7A"/>
    <w:multiLevelType w:val="hybridMultilevel"/>
    <w:tmpl w:val="CD38898A"/>
    <w:lvl w:ilvl="0" w:tplc="67D4BAD6">
      <w:start w:val="4"/>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331D65"/>
    <w:multiLevelType w:val="hybridMultilevel"/>
    <w:tmpl w:val="A26CAB7E"/>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CA6646"/>
    <w:multiLevelType w:val="hybridMultilevel"/>
    <w:tmpl w:val="23CCC026"/>
    <w:lvl w:ilvl="0" w:tplc="F15E6230">
      <w:numFmt w:val="bullet"/>
      <w:lvlText w:val="-"/>
      <w:lvlJc w:val="left"/>
      <w:pPr>
        <w:ind w:left="720" w:hanging="360"/>
      </w:pPr>
      <w:rPr>
        <w:rFonts w:ascii="Poppins Light" w:eastAsiaTheme="minorHAnsi" w:hAnsi="Poppins Light" w:cs="Poppi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9E2AF6"/>
    <w:multiLevelType w:val="hybridMultilevel"/>
    <w:tmpl w:val="A6CA3BB0"/>
    <w:lvl w:ilvl="0" w:tplc="3CE2F3EA">
      <w:start w:val="1"/>
      <w:numFmt w:val="bullet"/>
      <w:lvlText w:val=""/>
      <w:lvlJc w:val="left"/>
      <w:pPr>
        <w:ind w:left="720" w:hanging="360"/>
      </w:pPr>
      <w:rPr>
        <w:rFonts w:ascii="Symbol" w:hAnsi="Symbol" w:hint="default"/>
      </w:rPr>
    </w:lvl>
    <w:lvl w:ilvl="1" w:tplc="1E52AD6E">
      <w:start w:val="1"/>
      <w:numFmt w:val="bullet"/>
      <w:lvlText w:val="o"/>
      <w:lvlJc w:val="left"/>
      <w:pPr>
        <w:ind w:left="1440" w:hanging="360"/>
      </w:pPr>
      <w:rPr>
        <w:rFonts w:ascii="Courier New" w:hAnsi="Courier New" w:hint="default"/>
      </w:rPr>
    </w:lvl>
    <w:lvl w:ilvl="2" w:tplc="C32291CC">
      <w:start w:val="1"/>
      <w:numFmt w:val="bullet"/>
      <w:lvlText w:val=""/>
      <w:lvlJc w:val="left"/>
      <w:pPr>
        <w:ind w:left="2160" w:hanging="360"/>
      </w:pPr>
      <w:rPr>
        <w:rFonts w:ascii="Wingdings" w:hAnsi="Wingdings" w:hint="default"/>
      </w:rPr>
    </w:lvl>
    <w:lvl w:ilvl="3" w:tplc="DB68A496">
      <w:start w:val="1"/>
      <w:numFmt w:val="bullet"/>
      <w:lvlText w:val=""/>
      <w:lvlJc w:val="left"/>
      <w:pPr>
        <w:ind w:left="2880" w:hanging="360"/>
      </w:pPr>
      <w:rPr>
        <w:rFonts w:ascii="Symbol" w:hAnsi="Symbol" w:hint="default"/>
      </w:rPr>
    </w:lvl>
    <w:lvl w:ilvl="4" w:tplc="BE30D42E">
      <w:start w:val="1"/>
      <w:numFmt w:val="bullet"/>
      <w:lvlText w:val="o"/>
      <w:lvlJc w:val="left"/>
      <w:pPr>
        <w:ind w:left="3600" w:hanging="360"/>
      </w:pPr>
      <w:rPr>
        <w:rFonts w:ascii="Courier New" w:hAnsi="Courier New" w:hint="default"/>
      </w:rPr>
    </w:lvl>
    <w:lvl w:ilvl="5" w:tplc="64D6C4F8">
      <w:start w:val="1"/>
      <w:numFmt w:val="bullet"/>
      <w:lvlText w:val=""/>
      <w:lvlJc w:val="left"/>
      <w:pPr>
        <w:ind w:left="4320" w:hanging="360"/>
      </w:pPr>
      <w:rPr>
        <w:rFonts w:ascii="Wingdings" w:hAnsi="Wingdings" w:hint="default"/>
      </w:rPr>
    </w:lvl>
    <w:lvl w:ilvl="6" w:tplc="FB1E3342">
      <w:start w:val="1"/>
      <w:numFmt w:val="bullet"/>
      <w:lvlText w:val=""/>
      <w:lvlJc w:val="left"/>
      <w:pPr>
        <w:ind w:left="5040" w:hanging="360"/>
      </w:pPr>
      <w:rPr>
        <w:rFonts w:ascii="Symbol" w:hAnsi="Symbol" w:hint="default"/>
      </w:rPr>
    </w:lvl>
    <w:lvl w:ilvl="7" w:tplc="F2F8CA98">
      <w:start w:val="1"/>
      <w:numFmt w:val="bullet"/>
      <w:lvlText w:val="o"/>
      <w:lvlJc w:val="left"/>
      <w:pPr>
        <w:ind w:left="5760" w:hanging="360"/>
      </w:pPr>
      <w:rPr>
        <w:rFonts w:ascii="Courier New" w:hAnsi="Courier New" w:hint="default"/>
      </w:rPr>
    </w:lvl>
    <w:lvl w:ilvl="8" w:tplc="9FE0DB44">
      <w:start w:val="1"/>
      <w:numFmt w:val="bullet"/>
      <w:lvlText w:val=""/>
      <w:lvlJc w:val="left"/>
      <w:pPr>
        <w:ind w:left="6480" w:hanging="360"/>
      </w:pPr>
      <w:rPr>
        <w:rFonts w:ascii="Wingdings" w:hAnsi="Wingdings" w:hint="default"/>
      </w:rPr>
    </w:lvl>
  </w:abstractNum>
  <w:abstractNum w:abstractNumId="31" w15:restartNumberingAfterBreak="0">
    <w:nsid w:val="6166512C"/>
    <w:multiLevelType w:val="hybridMultilevel"/>
    <w:tmpl w:val="8376ED14"/>
    <w:lvl w:ilvl="0" w:tplc="9BACB806">
      <w:start w:val="1"/>
      <w:numFmt w:val="bullet"/>
      <w:lvlText w:val="•"/>
      <w:lvlJc w:val="left"/>
      <w:pPr>
        <w:tabs>
          <w:tab w:val="num" w:pos="720"/>
        </w:tabs>
        <w:ind w:left="720" w:hanging="360"/>
      </w:pPr>
      <w:rPr>
        <w:rFonts w:ascii="Arial" w:hAnsi="Arial" w:hint="default"/>
      </w:rPr>
    </w:lvl>
    <w:lvl w:ilvl="1" w:tplc="6D223A3E" w:tentative="1">
      <w:start w:val="1"/>
      <w:numFmt w:val="bullet"/>
      <w:lvlText w:val="•"/>
      <w:lvlJc w:val="left"/>
      <w:pPr>
        <w:tabs>
          <w:tab w:val="num" w:pos="1440"/>
        </w:tabs>
        <w:ind w:left="1440" w:hanging="360"/>
      </w:pPr>
      <w:rPr>
        <w:rFonts w:ascii="Arial" w:hAnsi="Arial" w:hint="default"/>
      </w:rPr>
    </w:lvl>
    <w:lvl w:ilvl="2" w:tplc="DBCCBE58" w:tentative="1">
      <w:start w:val="1"/>
      <w:numFmt w:val="bullet"/>
      <w:lvlText w:val="•"/>
      <w:lvlJc w:val="left"/>
      <w:pPr>
        <w:tabs>
          <w:tab w:val="num" w:pos="2160"/>
        </w:tabs>
        <w:ind w:left="2160" w:hanging="360"/>
      </w:pPr>
      <w:rPr>
        <w:rFonts w:ascii="Arial" w:hAnsi="Arial" w:hint="default"/>
      </w:rPr>
    </w:lvl>
    <w:lvl w:ilvl="3" w:tplc="B87298F4" w:tentative="1">
      <w:start w:val="1"/>
      <w:numFmt w:val="bullet"/>
      <w:lvlText w:val="•"/>
      <w:lvlJc w:val="left"/>
      <w:pPr>
        <w:tabs>
          <w:tab w:val="num" w:pos="2880"/>
        </w:tabs>
        <w:ind w:left="2880" w:hanging="360"/>
      </w:pPr>
      <w:rPr>
        <w:rFonts w:ascii="Arial" w:hAnsi="Arial" w:hint="default"/>
      </w:rPr>
    </w:lvl>
    <w:lvl w:ilvl="4" w:tplc="2FE60B1A" w:tentative="1">
      <w:start w:val="1"/>
      <w:numFmt w:val="bullet"/>
      <w:lvlText w:val="•"/>
      <w:lvlJc w:val="left"/>
      <w:pPr>
        <w:tabs>
          <w:tab w:val="num" w:pos="3600"/>
        </w:tabs>
        <w:ind w:left="3600" w:hanging="360"/>
      </w:pPr>
      <w:rPr>
        <w:rFonts w:ascii="Arial" w:hAnsi="Arial" w:hint="default"/>
      </w:rPr>
    </w:lvl>
    <w:lvl w:ilvl="5" w:tplc="52364F6E" w:tentative="1">
      <w:start w:val="1"/>
      <w:numFmt w:val="bullet"/>
      <w:lvlText w:val="•"/>
      <w:lvlJc w:val="left"/>
      <w:pPr>
        <w:tabs>
          <w:tab w:val="num" w:pos="4320"/>
        </w:tabs>
        <w:ind w:left="4320" w:hanging="360"/>
      </w:pPr>
      <w:rPr>
        <w:rFonts w:ascii="Arial" w:hAnsi="Arial" w:hint="default"/>
      </w:rPr>
    </w:lvl>
    <w:lvl w:ilvl="6" w:tplc="BCBC3046" w:tentative="1">
      <w:start w:val="1"/>
      <w:numFmt w:val="bullet"/>
      <w:lvlText w:val="•"/>
      <w:lvlJc w:val="left"/>
      <w:pPr>
        <w:tabs>
          <w:tab w:val="num" w:pos="5040"/>
        </w:tabs>
        <w:ind w:left="5040" w:hanging="360"/>
      </w:pPr>
      <w:rPr>
        <w:rFonts w:ascii="Arial" w:hAnsi="Arial" w:hint="default"/>
      </w:rPr>
    </w:lvl>
    <w:lvl w:ilvl="7" w:tplc="62920756" w:tentative="1">
      <w:start w:val="1"/>
      <w:numFmt w:val="bullet"/>
      <w:lvlText w:val="•"/>
      <w:lvlJc w:val="left"/>
      <w:pPr>
        <w:tabs>
          <w:tab w:val="num" w:pos="5760"/>
        </w:tabs>
        <w:ind w:left="5760" w:hanging="360"/>
      </w:pPr>
      <w:rPr>
        <w:rFonts w:ascii="Arial" w:hAnsi="Arial" w:hint="default"/>
      </w:rPr>
    </w:lvl>
    <w:lvl w:ilvl="8" w:tplc="D3B8D10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1755B17"/>
    <w:multiLevelType w:val="hybridMultilevel"/>
    <w:tmpl w:val="FFFFFFFF"/>
    <w:lvl w:ilvl="0" w:tplc="AFA4DB2E">
      <w:start w:val="1"/>
      <w:numFmt w:val="decimal"/>
      <w:lvlText w:val="%1."/>
      <w:lvlJc w:val="left"/>
      <w:pPr>
        <w:ind w:left="720" w:hanging="360"/>
      </w:pPr>
    </w:lvl>
    <w:lvl w:ilvl="1" w:tplc="2C80B580">
      <w:start w:val="1"/>
      <w:numFmt w:val="lowerLetter"/>
      <w:lvlText w:val="%2."/>
      <w:lvlJc w:val="left"/>
      <w:pPr>
        <w:ind w:left="1440" w:hanging="360"/>
      </w:pPr>
    </w:lvl>
    <w:lvl w:ilvl="2" w:tplc="A2841E00">
      <w:start w:val="1"/>
      <w:numFmt w:val="lowerRoman"/>
      <w:lvlText w:val="%3."/>
      <w:lvlJc w:val="right"/>
      <w:pPr>
        <w:ind w:left="2160" w:hanging="180"/>
      </w:pPr>
    </w:lvl>
    <w:lvl w:ilvl="3" w:tplc="2D626FA6">
      <w:start w:val="1"/>
      <w:numFmt w:val="decimal"/>
      <w:lvlText w:val="%4."/>
      <w:lvlJc w:val="left"/>
      <w:pPr>
        <w:ind w:left="2880" w:hanging="360"/>
      </w:pPr>
    </w:lvl>
    <w:lvl w:ilvl="4" w:tplc="8E9EE60C">
      <w:start w:val="1"/>
      <w:numFmt w:val="lowerLetter"/>
      <w:lvlText w:val="%5."/>
      <w:lvlJc w:val="left"/>
      <w:pPr>
        <w:ind w:left="3600" w:hanging="360"/>
      </w:pPr>
    </w:lvl>
    <w:lvl w:ilvl="5" w:tplc="20B626E0">
      <w:start w:val="1"/>
      <w:numFmt w:val="lowerRoman"/>
      <w:lvlText w:val="%6."/>
      <w:lvlJc w:val="right"/>
      <w:pPr>
        <w:ind w:left="4320" w:hanging="180"/>
      </w:pPr>
    </w:lvl>
    <w:lvl w:ilvl="6" w:tplc="DFEE3E1C">
      <w:start w:val="1"/>
      <w:numFmt w:val="decimal"/>
      <w:lvlText w:val="%7."/>
      <w:lvlJc w:val="left"/>
      <w:pPr>
        <w:ind w:left="5040" w:hanging="360"/>
      </w:pPr>
    </w:lvl>
    <w:lvl w:ilvl="7" w:tplc="385803F8">
      <w:start w:val="1"/>
      <w:numFmt w:val="lowerLetter"/>
      <w:lvlText w:val="%8."/>
      <w:lvlJc w:val="left"/>
      <w:pPr>
        <w:ind w:left="5760" w:hanging="360"/>
      </w:pPr>
    </w:lvl>
    <w:lvl w:ilvl="8" w:tplc="A76ECA32">
      <w:start w:val="1"/>
      <w:numFmt w:val="lowerRoman"/>
      <w:lvlText w:val="%9."/>
      <w:lvlJc w:val="right"/>
      <w:pPr>
        <w:ind w:left="6480" w:hanging="180"/>
      </w:pPr>
    </w:lvl>
  </w:abstractNum>
  <w:abstractNum w:abstractNumId="33" w15:restartNumberingAfterBreak="0">
    <w:nsid w:val="63B44377"/>
    <w:multiLevelType w:val="hybridMultilevel"/>
    <w:tmpl w:val="7A50CFE8"/>
    <w:lvl w:ilvl="0" w:tplc="502C1E16">
      <w:numFmt w:val="bullet"/>
      <w:lvlText w:val=""/>
      <w:lvlJc w:val="left"/>
      <w:pPr>
        <w:ind w:left="1068" w:hanging="360"/>
      </w:pPr>
      <w:rPr>
        <w:rFonts w:ascii="Symbol" w:eastAsiaTheme="minorHAnsi" w:hAnsi="Symbol" w:cstheme="minorBidi" w:hint="default"/>
        <w:b/>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4" w15:restartNumberingAfterBreak="0">
    <w:nsid w:val="689144B8"/>
    <w:multiLevelType w:val="hybridMultilevel"/>
    <w:tmpl w:val="41409446"/>
    <w:lvl w:ilvl="0" w:tplc="2C1813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E618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134870"/>
    <w:multiLevelType w:val="hybridMultilevel"/>
    <w:tmpl w:val="805C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7F78E2"/>
    <w:multiLevelType w:val="hybridMultilevel"/>
    <w:tmpl w:val="A2449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B70D56"/>
    <w:multiLevelType w:val="hybridMultilevel"/>
    <w:tmpl w:val="83109A76"/>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331BA6"/>
    <w:multiLevelType w:val="hybridMultilevel"/>
    <w:tmpl w:val="D19E4FA6"/>
    <w:lvl w:ilvl="0" w:tplc="80CC99D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7A2CAA"/>
    <w:multiLevelType w:val="hybridMultilevel"/>
    <w:tmpl w:val="99F82654"/>
    <w:lvl w:ilvl="0" w:tplc="0330AB7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353C14"/>
    <w:multiLevelType w:val="hybridMultilevel"/>
    <w:tmpl w:val="B900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98AF53"/>
    <w:multiLevelType w:val="hybridMultilevel"/>
    <w:tmpl w:val="F236C8E2"/>
    <w:lvl w:ilvl="0" w:tplc="2110EF3C">
      <w:start w:val="1"/>
      <w:numFmt w:val="bullet"/>
      <w:lvlText w:val=""/>
      <w:lvlJc w:val="left"/>
      <w:pPr>
        <w:ind w:left="720" w:hanging="360"/>
      </w:pPr>
      <w:rPr>
        <w:rFonts w:ascii="Symbol" w:hAnsi="Symbol" w:hint="default"/>
      </w:rPr>
    </w:lvl>
    <w:lvl w:ilvl="1" w:tplc="5918664C">
      <w:start w:val="1"/>
      <w:numFmt w:val="bullet"/>
      <w:lvlText w:val="o"/>
      <w:lvlJc w:val="left"/>
      <w:pPr>
        <w:ind w:left="1440" w:hanging="360"/>
      </w:pPr>
      <w:rPr>
        <w:rFonts w:ascii="Courier New" w:hAnsi="Courier New" w:hint="default"/>
      </w:rPr>
    </w:lvl>
    <w:lvl w:ilvl="2" w:tplc="DB2E06B4">
      <w:start w:val="1"/>
      <w:numFmt w:val="bullet"/>
      <w:lvlText w:val=""/>
      <w:lvlJc w:val="left"/>
      <w:pPr>
        <w:ind w:left="2160" w:hanging="360"/>
      </w:pPr>
      <w:rPr>
        <w:rFonts w:ascii="Wingdings" w:hAnsi="Wingdings" w:hint="default"/>
      </w:rPr>
    </w:lvl>
    <w:lvl w:ilvl="3" w:tplc="87006EC0">
      <w:start w:val="1"/>
      <w:numFmt w:val="bullet"/>
      <w:lvlText w:val=""/>
      <w:lvlJc w:val="left"/>
      <w:pPr>
        <w:ind w:left="2880" w:hanging="360"/>
      </w:pPr>
      <w:rPr>
        <w:rFonts w:ascii="Symbol" w:hAnsi="Symbol" w:hint="default"/>
      </w:rPr>
    </w:lvl>
    <w:lvl w:ilvl="4" w:tplc="34D05824">
      <w:start w:val="1"/>
      <w:numFmt w:val="bullet"/>
      <w:lvlText w:val="o"/>
      <w:lvlJc w:val="left"/>
      <w:pPr>
        <w:ind w:left="3600" w:hanging="360"/>
      </w:pPr>
      <w:rPr>
        <w:rFonts w:ascii="Courier New" w:hAnsi="Courier New" w:hint="default"/>
      </w:rPr>
    </w:lvl>
    <w:lvl w:ilvl="5" w:tplc="DB640548">
      <w:start w:val="1"/>
      <w:numFmt w:val="bullet"/>
      <w:lvlText w:val=""/>
      <w:lvlJc w:val="left"/>
      <w:pPr>
        <w:ind w:left="4320" w:hanging="360"/>
      </w:pPr>
      <w:rPr>
        <w:rFonts w:ascii="Wingdings" w:hAnsi="Wingdings" w:hint="default"/>
      </w:rPr>
    </w:lvl>
    <w:lvl w:ilvl="6" w:tplc="07DCF1D8">
      <w:start w:val="1"/>
      <w:numFmt w:val="bullet"/>
      <w:lvlText w:val=""/>
      <w:lvlJc w:val="left"/>
      <w:pPr>
        <w:ind w:left="5040" w:hanging="360"/>
      </w:pPr>
      <w:rPr>
        <w:rFonts w:ascii="Symbol" w:hAnsi="Symbol" w:hint="default"/>
      </w:rPr>
    </w:lvl>
    <w:lvl w:ilvl="7" w:tplc="AFBEB28C">
      <w:start w:val="1"/>
      <w:numFmt w:val="bullet"/>
      <w:lvlText w:val="o"/>
      <w:lvlJc w:val="left"/>
      <w:pPr>
        <w:ind w:left="5760" w:hanging="360"/>
      </w:pPr>
      <w:rPr>
        <w:rFonts w:ascii="Courier New" w:hAnsi="Courier New" w:hint="default"/>
      </w:rPr>
    </w:lvl>
    <w:lvl w:ilvl="8" w:tplc="22DC9548">
      <w:start w:val="1"/>
      <w:numFmt w:val="bullet"/>
      <w:lvlText w:val=""/>
      <w:lvlJc w:val="left"/>
      <w:pPr>
        <w:ind w:left="6480" w:hanging="360"/>
      </w:pPr>
      <w:rPr>
        <w:rFonts w:ascii="Wingdings" w:hAnsi="Wingdings" w:hint="default"/>
      </w:rPr>
    </w:lvl>
  </w:abstractNum>
  <w:abstractNum w:abstractNumId="43" w15:restartNumberingAfterBreak="0">
    <w:nsid w:val="7B7D2C65"/>
    <w:multiLevelType w:val="hybridMultilevel"/>
    <w:tmpl w:val="0EA40A7C"/>
    <w:lvl w:ilvl="0" w:tplc="6A469860">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4338051">
    <w:abstractNumId w:val="9"/>
  </w:num>
  <w:num w:numId="2" w16cid:durableId="1916235123">
    <w:abstractNumId w:val="12"/>
  </w:num>
  <w:num w:numId="3" w16cid:durableId="575364371">
    <w:abstractNumId w:val="6"/>
  </w:num>
  <w:num w:numId="4" w16cid:durableId="1094939070">
    <w:abstractNumId w:val="13"/>
  </w:num>
  <w:num w:numId="5" w16cid:durableId="1074426064">
    <w:abstractNumId w:val="30"/>
  </w:num>
  <w:num w:numId="6" w16cid:durableId="621762377">
    <w:abstractNumId w:val="42"/>
  </w:num>
  <w:num w:numId="7" w16cid:durableId="1477918476">
    <w:abstractNumId w:val="20"/>
  </w:num>
  <w:num w:numId="8" w16cid:durableId="1292787929">
    <w:abstractNumId w:val="4"/>
  </w:num>
  <w:num w:numId="9" w16cid:durableId="1358265435">
    <w:abstractNumId w:val="7"/>
  </w:num>
  <w:num w:numId="10" w16cid:durableId="1196583030">
    <w:abstractNumId w:val="24"/>
  </w:num>
  <w:num w:numId="11" w16cid:durableId="1123578216">
    <w:abstractNumId w:val="32"/>
  </w:num>
  <w:num w:numId="12" w16cid:durableId="750662488">
    <w:abstractNumId w:val="40"/>
  </w:num>
  <w:num w:numId="13" w16cid:durableId="1134326729">
    <w:abstractNumId w:val="39"/>
  </w:num>
  <w:num w:numId="14" w16cid:durableId="1537043360">
    <w:abstractNumId w:val="25"/>
  </w:num>
  <w:num w:numId="15" w16cid:durableId="85344626">
    <w:abstractNumId w:val="2"/>
  </w:num>
  <w:num w:numId="16" w16cid:durableId="1786581431">
    <w:abstractNumId w:val="27"/>
  </w:num>
  <w:num w:numId="17" w16cid:durableId="217018561">
    <w:abstractNumId w:val="14"/>
  </w:num>
  <w:num w:numId="18" w16cid:durableId="356928834">
    <w:abstractNumId w:val="21"/>
  </w:num>
  <w:num w:numId="19" w16cid:durableId="1552226574">
    <w:abstractNumId w:val="15"/>
  </w:num>
  <w:num w:numId="20" w16cid:durableId="537545276">
    <w:abstractNumId w:val="34"/>
  </w:num>
  <w:num w:numId="21" w16cid:durableId="463621174">
    <w:abstractNumId w:val="35"/>
  </w:num>
  <w:num w:numId="22" w16cid:durableId="193033897">
    <w:abstractNumId w:val="1"/>
  </w:num>
  <w:num w:numId="23" w16cid:durableId="1698696861">
    <w:abstractNumId w:val="22"/>
  </w:num>
  <w:num w:numId="24" w16cid:durableId="1661077338">
    <w:abstractNumId w:val="33"/>
  </w:num>
  <w:num w:numId="25" w16cid:durableId="1925795349">
    <w:abstractNumId w:val="43"/>
  </w:num>
  <w:num w:numId="26" w16cid:durableId="1185636250">
    <w:abstractNumId w:val="38"/>
  </w:num>
  <w:num w:numId="27" w16cid:durableId="1314023458">
    <w:abstractNumId w:val="11"/>
  </w:num>
  <w:num w:numId="28" w16cid:durableId="601571504">
    <w:abstractNumId w:val="28"/>
  </w:num>
  <w:num w:numId="29" w16cid:durableId="571499813">
    <w:abstractNumId w:val="0"/>
  </w:num>
  <w:num w:numId="30" w16cid:durableId="300157276">
    <w:abstractNumId w:val="3"/>
  </w:num>
  <w:num w:numId="31" w16cid:durableId="1541433884">
    <w:abstractNumId w:val="26"/>
  </w:num>
  <w:num w:numId="32" w16cid:durableId="339352579">
    <w:abstractNumId w:val="31"/>
  </w:num>
  <w:num w:numId="33" w16cid:durableId="248538989">
    <w:abstractNumId w:val="19"/>
  </w:num>
  <w:num w:numId="34" w16cid:durableId="281618620">
    <w:abstractNumId w:val="8"/>
  </w:num>
  <w:num w:numId="35" w16cid:durableId="1274365882">
    <w:abstractNumId w:val="29"/>
  </w:num>
  <w:num w:numId="36" w16cid:durableId="237903247">
    <w:abstractNumId w:val="16"/>
  </w:num>
  <w:num w:numId="37" w16cid:durableId="1295063042">
    <w:abstractNumId w:val="17"/>
  </w:num>
  <w:num w:numId="38" w16cid:durableId="1724480235">
    <w:abstractNumId w:val="18"/>
  </w:num>
  <w:num w:numId="39" w16cid:durableId="662003304">
    <w:abstractNumId w:val="17"/>
    <w:lvlOverride w:ilvl="0">
      <w:startOverride w:val="1"/>
    </w:lvlOverride>
  </w:num>
  <w:num w:numId="40" w16cid:durableId="238759041">
    <w:abstractNumId w:val="10"/>
  </w:num>
  <w:num w:numId="41" w16cid:durableId="2000187825">
    <w:abstractNumId w:val="37"/>
  </w:num>
  <w:num w:numId="42" w16cid:durableId="1551067493">
    <w:abstractNumId w:val="5"/>
  </w:num>
  <w:num w:numId="43" w16cid:durableId="2076007168">
    <w:abstractNumId w:val="23"/>
  </w:num>
  <w:num w:numId="44" w16cid:durableId="848833454">
    <w:abstractNumId w:val="41"/>
  </w:num>
  <w:num w:numId="45" w16cid:durableId="706956398">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is Gibert">
    <w15:presenceInfo w15:providerId="Windows Live" w15:userId="ccc2f3e9383400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371316"/>
    <w:rsid w:val="00001763"/>
    <w:rsid w:val="00002EAA"/>
    <w:rsid w:val="000072C5"/>
    <w:rsid w:val="00011AB5"/>
    <w:rsid w:val="000126DD"/>
    <w:rsid w:val="00012D69"/>
    <w:rsid w:val="000167CC"/>
    <w:rsid w:val="00022525"/>
    <w:rsid w:val="00033317"/>
    <w:rsid w:val="00033FF7"/>
    <w:rsid w:val="000373E9"/>
    <w:rsid w:val="000400F0"/>
    <w:rsid w:val="00041FA0"/>
    <w:rsid w:val="00054948"/>
    <w:rsid w:val="00054A2C"/>
    <w:rsid w:val="00054D90"/>
    <w:rsid w:val="00057E23"/>
    <w:rsid w:val="0006385D"/>
    <w:rsid w:val="0006386C"/>
    <w:rsid w:val="000652B2"/>
    <w:rsid w:val="00067227"/>
    <w:rsid w:val="0007671F"/>
    <w:rsid w:val="00076911"/>
    <w:rsid w:val="00076AC2"/>
    <w:rsid w:val="00076F0A"/>
    <w:rsid w:val="00077F73"/>
    <w:rsid w:val="00081869"/>
    <w:rsid w:val="00082ADD"/>
    <w:rsid w:val="000835D9"/>
    <w:rsid w:val="00086763"/>
    <w:rsid w:val="00086A29"/>
    <w:rsid w:val="00086D0D"/>
    <w:rsid w:val="000956A7"/>
    <w:rsid w:val="00096DF2"/>
    <w:rsid w:val="00097270"/>
    <w:rsid w:val="000B07A3"/>
    <w:rsid w:val="000B54D0"/>
    <w:rsid w:val="000B6BA3"/>
    <w:rsid w:val="000D1415"/>
    <w:rsid w:val="000D1AEA"/>
    <w:rsid w:val="000D502A"/>
    <w:rsid w:val="000D64B8"/>
    <w:rsid w:val="000E0C66"/>
    <w:rsid w:val="000F0037"/>
    <w:rsid w:val="000F180B"/>
    <w:rsid w:val="000F1968"/>
    <w:rsid w:val="000F198B"/>
    <w:rsid w:val="000F792A"/>
    <w:rsid w:val="00110793"/>
    <w:rsid w:val="00110FD4"/>
    <w:rsid w:val="00134408"/>
    <w:rsid w:val="0014183E"/>
    <w:rsid w:val="001428F3"/>
    <w:rsid w:val="00144A0A"/>
    <w:rsid w:val="001544BE"/>
    <w:rsid w:val="00155819"/>
    <w:rsid w:val="00161579"/>
    <w:rsid w:val="001621CA"/>
    <w:rsid w:val="001622C9"/>
    <w:rsid w:val="001675A0"/>
    <w:rsid w:val="001676DA"/>
    <w:rsid w:val="0016778C"/>
    <w:rsid w:val="00172114"/>
    <w:rsid w:val="00172C0D"/>
    <w:rsid w:val="00172C19"/>
    <w:rsid w:val="00173C80"/>
    <w:rsid w:val="00176D38"/>
    <w:rsid w:val="00177A40"/>
    <w:rsid w:val="00184EE2"/>
    <w:rsid w:val="00190FFC"/>
    <w:rsid w:val="00191A05"/>
    <w:rsid w:val="00192D33"/>
    <w:rsid w:val="001949E6"/>
    <w:rsid w:val="001955BF"/>
    <w:rsid w:val="00195DFA"/>
    <w:rsid w:val="001A52CB"/>
    <w:rsid w:val="001A5420"/>
    <w:rsid w:val="001B2A8C"/>
    <w:rsid w:val="001B3536"/>
    <w:rsid w:val="001C53EE"/>
    <w:rsid w:val="001E7537"/>
    <w:rsid w:val="001E76A4"/>
    <w:rsid w:val="001F14B6"/>
    <w:rsid w:val="001F1BA2"/>
    <w:rsid w:val="00204DC6"/>
    <w:rsid w:val="00210A14"/>
    <w:rsid w:val="00212FDF"/>
    <w:rsid w:val="00213E8E"/>
    <w:rsid w:val="00220EDF"/>
    <w:rsid w:val="002210F2"/>
    <w:rsid w:val="00226375"/>
    <w:rsid w:val="00227418"/>
    <w:rsid w:val="00230320"/>
    <w:rsid w:val="00233AE7"/>
    <w:rsid w:val="00234EA8"/>
    <w:rsid w:val="00235628"/>
    <w:rsid w:val="002379F8"/>
    <w:rsid w:val="002455BD"/>
    <w:rsid w:val="002544AF"/>
    <w:rsid w:val="00257060"/>
    <w:rsid w:val="00257B32"/>
    <w:rsid w:val="0026028D"/>
    <w:rsid w:val="0026095C"/>
    <w:rsid w:val="00265F7A"/>
    <w:rsid w:val="002719EF"/>
    <w:rsid w:val="00272A6B"/>
    <w:rsid w:val="00273129"/>
    <w:rsid w:val="002758E4"/>
    <w:rsid w:val="002763CC"/>
    <w:rsid w:val="00280481"/>
    <w:rsid w:val="00287742"/>
    <w:rsid w:val="00290532"/>
    <w:rsid w:val="00291BBE"/>
    <w:rsid w:val="0029235F"/>
    <w:rsid w:val="002A33CD"/>
    <w:rsid w:val="002B01B2"/>
    <w:rsid w:val="002B10AA"/>
    <w:rsid w:val="002B7E36"/>
    <w:rsid w:val="002C0F1B"/>
    <w:rsid w:val="002C2BFD"/>
    <w:rsid w:val="002D1668"/>
    <w:rsid w:val="002D350B"/>
    <w:rsid w:val="002D434B"/>
    <w:rsid w:val="002E0701"/>
    <w:rsid w:val="002E0A49"/>
    <w:rsid w:val="002E1A6C"/>
    <w:rsid w:val="002E2C4C"/>
    <w:rsid w:val="002E3CEA"/>
    <w:rsid w:val="002F03D3"/>
    <w:rsid w:val="002F10F8"/>
    <w:rsid w:val="002F16FF"/>
    <w:rsid w:val="002F4ED7"/>
    <w:rsid w:val="00302514"/>
    <w:rsid w:val="00303374"/>
    <w:rsid w:val="003067B2"/>
    <w:rsid w:val="003114BA"/>
    <w:rsid w:val="003120AD"/>
    <w:rsid w:val="0031416E"/>
    <w:rsid w:val="00317438"/>
    <w:rsid w:val="00320E69"/>
    <w:rsid w:val="00320EB7"/>
    <w:rsid w:val="00322218"/>
    <w:rsid w:val="00322BEC"/>
    <w:rsid w:val="0032374A"/>
    <w:rsid w:val="003241DC"/>
    <w:rsid w:val="00330B86"/>
    <w:rsid w:val="0034367E"/>
    <w:rsid w:val="00343907"/>
    <w:rsid w:val="003506DE"/>
    <w:rsid w:val="00351A80"/>
    <w:rsid w:val="00353FD8"/>
    <w:rsid w:val="003637EB"/>
    <w:rsid w:val="003660C4"/>
    <w:rsid w:val="00370597"/>
    <w:rsid w:val="0037422A"/>
    <w:rsid w:val="0037448A"/>
    <w:rsid w:val="0037537B"/>
    <w:rsid w:val="00377147"/>
    <w:rsid w:val="003802CA"/>
    <w:rsid w:val="00381023"/>
    <w:rsid w:val="00381D3A"/>
    <w:rsid w:val="003836E3"/>
    <w:rsid w:val="00383B4D"/>
    <w:rsid w:val="00384B06"/>
    <w:rsid w:val="0039499A"/>
    <w:rsid w:val="00396692"/>
    <w:rsid w:val="003A0713"/>
    <w:rsid w:val="003A4138"/>
    <w:rsid w:val="003A7B9B"/>
    <w:rsid w:val="003B0628"/>
    <w:rsid w:val="003B0BEA"/>
    <w:rsid w:val="003B32EE"/>
    <w:rsid w:val="003B3AAA"/>
    <w:rsid w:val="003B3E47"/>
    <w:rsid w:val="003C09B7"/>
    <w:rsid w:val="003C46EE"/>
    <w:rsid w:val="003D0412"/>
    <w:rsid w:val="003D275B"/>
    <w:rsid w:val="003D44AE"/>
    <w:rsid w:val="003D5C29"/>
    <w:rsid w:val="003E113B"/>
    <w:rsid w:val="003E2319"/>
    <w:rsid w:val="003E5F21"/>
    <w:rsid w:val="003E5F88"/>
    <w:rsid w:val="003F323A"/>
    <w:rsid w:val="003F3582"/>
    <w:rsid w:val="003F6542"/>
    <w:rsid w:val="003F672C"/>
    <w:rsid w:val="003F68BC"/>
    <w:rsid w:val="004049D1"/>
    <w:rsid w:val="00407C16"/>
    <w:rsid w:val="0041068F"/>
    <w:rsid w:val="00416AE1"/>
    <w:rsid w:val="00417A2A"/>
    <w:rsid w:val="00423757"/>
    <w:rsid w:val="00424FC3"/>
    <w:rsid w:val="004305D4"/>
    <w:rsid w:val="00432C8F"/>
    <w:rsid w:val="00433FAF"/>
    <w:rsid w:val="00436BE2"/>
    <w:rsid w:val="0044021E"/>
    <w:rsid w:val="00441343"/>
    <w:rsid w:val="004474A1"/>
    <w:rsid w:val="00447DA0"/>
    <w:rsid w:val="00450F2B"/>
    <w:rsid w:val="0045464E"/>
    <w:rsid w:val="00461AFB"/>
    <w:rsid w:val="00461BC1"/>
    <w:rsid w:val="004654F2"/>
    <w:rsid w:val="00465597"/>
    <w:rsid w:val="00466A9E"/>
    <w:rsid w:val="00473DFB"/>
    <w:rsid w:val="004753AD"/>
    <w:rsid w:val="00477953"/>
    <w:rsid w:val="00477B3D"/>
    <w:rsid w:val="00481F8E"/>
    <w:rsid w:val="00494BEA"/>
    <w:rsid w:val="00495006"/>
    <w:rsid w:val="00496816"/>
    <w:rsid w:val="00497544"/>
    <w:rsid w:val="004A29F6"/>
    <w:rsid w:val="004A38FE"/>
    <w:rsid w:val="004A5D79"/>
    <w:rsid w:val="004A5F0D"/>
    <w:rsid w:val="004A6C45"/>
    <w:rsid w:val="004B11A0"/>
    <w:rsid w:val="004B1D4A"/>
    <w:rsid w:val="004C7119"/>
    <w:rsid w:val="004D235F"/>
    <w:rsid w:val="004D34CA"/>
    <w:rsid w:val="004E4CB8"/>
    <w:rsid w:val="004E6739"/>
    <w:rsid w:val="004F1573"/>
    <w:rsid w:val="004F1741"/>
    <w:rsid w:val="004F4EB8"/>
    <w:rsid w:val="004F58B5"/>
    <w:rsid w:val="005042BA"/>
    <w:rsid w:val="0050550D"/>
    <w:rsid w:val="0050635F"/>
    <w:rsid w:val="0050703C"/>
    <w:rsid w:val="00511145"/>
    <w:rsid w:val="00513CA4"/>
    <w:rsid w:val="00514241"/>
    <w:rsid w:val="00515E21"/>
    <w:rsid w:val="005163BA"/>
    <w:rsid w:val="005211A7"/>
    <w:rsid w:val="00521564"/>
    <w:rsid w:val="005244DC"/>
    <w:rsid w:val="0052457F"/>
    <w:rsid w:val="00526748"/>
    <w:rsid w:val="00535682"/>
    <w:rsid w:val="00537D3E"/>
    <w:rsid w:val="00544EDB"/>
    <w:rsid w:val="0054660E"/>
    <w:rsid w:val="0055366C"/>
    <w:rsid w:val="0055425E"/>
    <w:rsid w:val="005613A6"/>
    <w:rsid w:val="00562759"/>
    <w:rsid w:val="00570CE7"/>
    <w:rsid w:val="0057211C"/>
    <w:rsid w:val="00573A51"/>
    <w:rsid w:val="00573EF8"/>
    <w:rsid w:val="00581907"/>
    <w:rsid w:val="00581F58"/>
    <w:rsid w:val="005A212B"/>
    <w:rsid w:val="005B15F0"/>
    <w:rsid w:val="005C08C5"/>
    <w:rsid w:val="005C0DD8"/>
    <w:rsid w:val="005C2412"/>
    <w:rsid w:val="005C5AF2"/>
    <w:rsid w:val="005D1825"/>
    <w:rsid w:val="005D2ECE"/>
    <w:rsid w:val="005E3D3C"/>
    <w:rsid w:val="005F08E6"/>
    <w:rsid w:val="005F14F0"/>
    <w:rsid w:val="005F15A9"/>
    <w:rsid w:val="005F2699"/>
    <w:rsid w:val="005F4FD6"/>
    <w:rsid w:val="005F7B4F"/>
    <w:rsid w:val="006016A1"/>
    <w:rsid w:val="00601EC2"/>
    <w:rsid w:val="00602521"/>
    <w:rsid w:val="006029EC"/>
    <w:rsid w:val="00603FC4"/>
    <w:rsid w:val="00616EE4"/>
    <w:rsid w:val="00616F1C"/>
    <w:rsid w:val="00617C61"/>
    <w:rsid w:val="00620B89"/>
    <w:rsid w:val="00634AF0"/>
    <w:rsid w:val="00635FE5"/>
    <w:rsid w:val="00636190"/>
    <w:rsid w:val="006415AF"/>
    <w:rsid w:val="006423DF"/>
    <w:rsid w:val="00642F4B"/>
    <w:rsid w:val="0064379D"/>
    <w:rsid w:val="00644B90"/>
    <w:rsid w:val="006508CC"/>
    <w:rsid w:val="00652E8C"/>
    <w:rsid w:val="0065336D"/>
    <w:rsid w:val="00653501"/>
    <w:rsid w:val="006631A0"/>
    <w:rsid w:val="006720EF"/>
    <w:rsid w:val="0067331A"/>
    <w:rsid w:val="00675647"/>
    <w:rsid w:val="00675C78"/>
    <w:rsid w:val="00676F45"/>
    <w:rsid w:val="00681309"/>
    <w:rsid w:val="00681F1A"/>
    <w:rsid w:val="00685F43"/>
    <w:rsid w:val="00686868"/>
    <w:rsid w:val="0068744D"/>
    <w:rsid w:val="006911BC"/>
    <w:rsid w:val="00693441"/>
    <w:rsid w:val="00695500"/>
    <w:rsid w:val="006A26BD"/>
    <w:rsid w:val="006A271E"/>
    <w:rsid w:val="006A53B9"/>
    <w:rsid w:val="006B2B3D"/>
    <w:rsid w:val="006C0A7B"/>
    <w:rsid w:val="006C1BF5"/>
    <w:rsid w:val="006C1F56"/>
    <w:rsid w:val="006C70E3"/>
    <w:rsid w:val="006D7DE5"/>
    <w:rsid w:val="006E02AC"/>
    <w:rsid w:val="006E1CF1"/>
    <w:rsid w:val="006E69DC"/>
    <w:rsid w:val="006E6A40"/>
    <w:rsid w:val="006F0798"/>
    <w:rsid w:val="006F15EE"/>
    <w:rsid w:val="006F17CA"/>
    <w:rsid w:val="006F1DDA"/>
    <w:rsid w:val="006F2C93"/>
    <w:rsid w:val="006F4635"/>
    <w:rsid w:val="006F63B9"/>
    <w:rsid w:val="006F6C69"/>
    <w:rsid w:val="006F7A06"/>
    <w:rsid w:val="00707DB9"/>
    <w:rsid w:val="0071434B"/>
    <w:rsid w:val="007219C0"/>
    <w:rsid w:val="00725317"/>
    <w:rsid w:val="00731A3A"/>
    <w:rsid w:val="00737181"/>
    <w:rsid w:val="00741E59"/>
    <w:rsid w:val="007506FA"/>
    <w:rsid w:val="0075407B"/>
    <w:rsid w:val="007572D2"/>
    <w:rsid w:val="007665E9"/>
    <w:rsid w:val="007677FF"/>
    <w:rsid w:val="00772B92"/>
    <w:rsid w:val="00773858"/>
    <w:rsid w:val="007738CF"/>
    <w:rsid w:val="00773E20"/>
    <w:rsid w:val="00777407"/>
    <w:rsid w:val="00784644"/>
    <w:rsid w:val="0078681A"/>
    <w:rsid w:val="007947E3"/>
    <w:rsid w:val="007A1ED5"/>
    <w:rsid w:val="007A2832"/>
    <w:rsid w:val="007A4BB1"/>
    <w:rsid w:val="007A64C6"/>
    <w:rsid w:val="007A6EC8"/>
    <w:rsid w:val="007B6EC6"/>
    <w:rsid w:val="007C0D1D"/>
    <w:rsid w:val="007C1844"/>
    <w:rsid w:val="007C68CB"/>
    <w:rsid w:val="007D0B60"/>
    <w:rsid w:val="007D1285"/>
    <w:rsid w:val="007D5616"/>
    <w:rsid w:val="007D6488"/>
    <w:rsid w:val="007E2536"/>
    <w:rsid w:val="007E5E50"/>
    <w:rsid w:val="007E7AD7"/>
    <w:rsid w:val="007F1A92"/>
    <w:rsid w:val="007F1F59"/>
    <w:rsid w:val="007F2C16"/>
    <w:rsid w:val="007F33BC"/>
    <w:rsid w:val="007F62EA"/>
    <w:rsid w:val="007F7A76"/>
    <w:rsid w:val="008129F6"/>
    <w:rsid w:val="00813508"/>
    <w:rsid w:val="00815FF4"/>
    <w:rsid w:val="0081693B"/>
    <w:rsid w:val="00820DBC"/>
    <w:rsid w:val="00822F16"/>
    <w:rsid w:val="008243CF"/>
    <w:rsid w:val="008276FB"/>
    <w:rsid w:val="00827F1A"/>
    <w:rsid w:val="00832584"/>
    <w:rsid w:val="0083270A"/>
    <w:rsid w:val="0083495B"/>
    <w:rsid w:val="008354EA"/>
    <w:rsid w:val="008368E8"/>
    <w:rsid w:val="00842B27"/>
    <w:rsid w:val="008443B3"/>
    <w:rsid w:val="008457D2"/>
    <w:rsid w:val="00847242"/>
    <w:rsid w:val="008474CF"/>
    <w:rsid w:val="00850CDE"/>
    <w:rsid w:val="00853E0E"/>
    <w:rsid w:val="00856321"/>
    <w:rsid w:val="00856E84"/>
    <w:rsid w:val="008609B4"/>
    <w:rsid w:val="00860F69"/>
    <w:rsid w:val="008635B9"/>
    <w:rsid w:val="008674BA"/>
    <w:rsid w:val="00870746"/>
    <w:rsid w:val="00875E18"/>
    <w:rsid w:val="00880BEE"/>
    <w:rsid w:val="0088727D"/>
    <w:rsid w:val="008916D7"/>
    <w:rsid w:val="00892C6B"/>
    <w:rsid w:val="008A0EF1"/>
    <w:rsid w:val="008A1A98"/>
    <w:rsid w:val="008A1DF7"/>
    <w:rsid w:val="008A3199"/>
    <w:rsid w:val="008A3BC0"/>
    <w:rsid w:val="008B4F35"/>
    <w:rsid w:val="008C2524"/>
    <w:rsid w:val="008C363B"/>
    <w:rsid w:val="008C5CDF"/>
    <w:rsid w:val="008E074D"/>
    <w:rsid w:val="008E2E6C"/>
    <w:rsid w:val="008E3996"/>
    <w:rsid w:val="008E4740"/>
    <w:rsid w:val="008E69B2"/>
    <w:rsid w:val="008E6DEA"/>
    <w:rsid w:val="008F2048"/>
    <w:rsid w:val="008F4E16"/>
    <w:rsid w:val="00900124"/>
    <w:rsid w:val="009005DB"/>
    <w:rsid w:val="00901134"/>
    <w:rsid w:val="00901FFA"/>
    <w:rsid w:val="009031B3"/>
    <w:rsid w:val="009053EB"/>
    <w:rsid w:val="00906274"/>
    <w:rsid w:val="00907874"/>
    <w:rsid w:val="00911AB0"/>
    <w:rsid w:val="009133A5"/>
    <w:rsid w:val="009151B2"/>
    <w:rsid w:val="009167FE"/>
    <w:rsid w:val="00921F1D"/>
    <w:rsid w:val="00925A23"/>
    <w:rsid w:val="00925E3E"/>
    <w:rsid w:val="00926BBE"/>
    <w:rsid w:val="00931D5F"/>
    <w:rsid w:val="009340AE"/>
    <w:rsid w:val="00936544"/>
    <w:rsid w:val="00937C87"/>
    <w:rsid w:val="009429A2"/>
    <w:rsid w:val="009434F5"/>
    <w:rsid w:val="009477E5"/>
    <w:rsid w:val="009477E9"/>
    <w:rsid w:val="009501D5"/>
    <w:rsid w:val="00951D09"/>
    <w:rsid w:val="00956224"/>
    <w:rsid w:val="0096440C"/>
    <w:rsid w:val="00972642"/>
    <w:rsid w:val="00972F61"/>
    <w:rsid w:val="0099054E"/>
    <w:rsid w:val="00990BDB"/>
    <w:rsid w:val="00995820"/>
    <w:rsid w:val="009A2B5C"/>
    <w:rsid w:val="009A500C"/>
    <w:rsid w:val="009A6948"/>
    <w:rsid w:val="009B1645"/>
    <w:rsid w:val="009C0B68"/>
    <w:rsid w:val="009C54D5"/>
    <w:rsid w:val="009C5C77"/>
    <w:rsid w:val="009C6827"/>
    <w:rsid w:val="009D3A88"/>
    <w:rsid w:val="009D5096"/>
    <w:rsid w:val="009D5882"/>
    <w:rsid w:val="009D6BA3"/>
    <w:rsid w:val="009E08F6"/>
    <w:rsid w:val="009E1C03"/>
    <w:rsid w:val="009E2000"/>
    <w:rsid w:val="009E2AE8"/>
    <w:rsid w:val="009E32B2"/>
    <w:rsid w:val="009E465A"/>
    <w:rsid w:val="009E7CF2"/>
    <w:rsid w:val="00A01C3B"/>
    <w:rsid w:val="00A05793"/>
    <w:rsid w:val="00A079E8"/>
    <w:rsid w:val="00A1221F"/>
    <w:rsid w:val="00A15223"/>
    <w:rsid w:val="00A16A98"/>
    <w:rsid w:val="00A2224C"/>
    <w:rsid w:val="00A22CFB"/>
    <w:rsid w:val="00A26730"/>
    <w:rsid w:val="00A3612E"/>
    <w:rsid w:val="00A418BE"/>
    <w:rsid w:val="00A443CA"/>
    <w:rsid w:val="00A5354B"/>
    <w:rsid w:val="00A55568"/>
    <w:rsid w:val="00A55F7C"/>
    <w:rsid w:val="00A575AE"/>
    <w:rsid w:val="00A61E40"/>
    <w:rsid w:val="00A647D9"/>
    <w:rsid w:val="00A66433"/>
    <w:rsid w:val="00A66E24"/>
    <w:rsid w:val="00A67ABD"/>
    <w:rsid w:val="00A67DF0"/>
    <w:rsid w:val="00A70026"/>
    <w:rsid w:val="00A77CAB"/>
    <w:rsid w:val="00A8115B"/>
    <w:rsid w:val="00A830AD"/>
    <w:rsid w:val="00A859EC"/>
    <w:rsid w:val="00A9251A"/>
    <w:rsid w:val="00A95369"/>
    <w:rsid w:val="00A96CA2"/>
    <w:rsid w:val="00AA6B4F"/>
    <w:rsid w:val="00AA78F7"/>
    <w:rsid w:val="00AB0FA5"/>
    <w:rsid w:val="00AB438B"/>
    <w:rsid w:val="00AB61C1"/>
    <w:rsid w:val="00AC22F1"/>
    <w:rsid w:val="00AC3CD8"/>
    <w:rsid w:val="00AC4B3F"/>
    <w:rsid w:val="00AD5733"/>
    <w:rsid w:val="00AE4AE8"/>
    <w:rsid w:val="00AF046C"/>
    <w:rsid w:val="00AF1CD4"/>
    <w:rsid w:val="00AF4D13"/>
    <w:rsid w:val="00B07C7E"/>
    <w:rsid w:val="00B107C2"/>
    <w:rsid w:val="00B20912"/>
    <w:rsid w:val="00B21411"/>
    <w:rsid w:val="00B2277A"/>
    <w:rsid w:val="00B2752D"/>
    <w:rsid w:val="00B353F1"/>
    <w:rsid w:val="00B35A5B"/>
    <w:rsid w:val="00B36991"/>
    <w:rsid w:val="00B37581"/>
    <w:rsid w:val="00B37F9F"/>
    <w:rsid w:val="00B403F9"/>
    <w:rsid w:val="00B40F24"/>
    <w:rsid w:val="00B45343"/>
    <w:rsid w:val="00B55C4E"/>
    <w:rsid w:val="00B55D04"/>
    <w:rsid w:val="00B6037C"/>
    <w:rsid w:val="00B62B4F"/>
    <w:rsid w:val="00B63599"/>
    <w:rsid w:val="00B63E95"/>
    <w:rsid w:val="00B714C3"/>
    <w:rsid w:val="00B73618"/>
    <w:rsid w:val="00B803E0"/>
    <w:rsid w:val="00B81EA5"/>
    <w:rsid w:val="00B83852"/>
    <w:rsid w:val="00B83985"/>
    <w:rsid w:val="00B84ED6"/>
    <w:rsid w:val="00B919FC"/>
    <w:rsid w:val="00B9487A"/>
    <w:rsid w:val="00BA1373"/>
    <w:rsid w:val="00BA2EDB"/>
    <w:rsid w:val="00BB0E0F"/>
    <w:rsid w:val="00BC3149"/>
    <w:rsid w:val="00BC4FF4"/>
    <w:rsid w:val="00BC7C0E"/>
    <w:rsid w:val="00BD18B0"/>
    <w:rsid w:val="00BD6756"/>
    <w:rsid w:val="00BE0983"/>
    <w:rsid w:val="00BE38C4"/>
    <w:rsid w:val="00BE4447"/>
    <w:rsid w:val="00BE609E"/>
    <w:rsid w:val="00BF6034"/>
    <w:rsid w:val="00C01850"/>
    <w:rsid w:val="00C01FC3"/>
    <w:rsid w:val="00C02304"/>
    <w:rsid w:val="00C03629"/>
    <w:rsid w:val="00C07B16"/>
    <w:rsid w:val="00C10927"/>
    <w:rsid w:val="00C20B2E"/>
    <w:rsid w:val="00C21874"/>
    <w:rsid w:val="00C25593"/>
    <w:rsid w:val="00C34D8D"/>
    <w:rsid w:val="00C35180"/>
    <w:rsid w:val="00C45496"/>
    <w:rsid w:val="00C46064"/>
    <w:rsid w:val="00C4641F"/>
    <w:rsid w:val="00C47B61"/>
    <w:rsid w:val="00C5081B"/>
    <w:rsid w:val="00C50A2E"/>
    <w:rsid w:val="00C5198A"/>
    <w:rsid w:val="00C52243"/>
    <w:rsid w:val="00C523A6"/>
    <w:rsid w:val="00C61B06"/>
    <w:rsid w:val="00C62A02"/>
    <w:rsid w:val="00C643C6"/>
    <w:rsid w:val="00C65C50"/>
    <w:rsid w:val="00C71CF1"/>
    <w:rsid w:val="00C74CAD"/>
    <w:rsid w:val="00C84733"/>
    <w:rsid w:val="00C854E6"/>
    <w:rsid w:val="00C8634C"/>
    <w:rsid w:val="00C90681"/>
    <w:rsid w:val="00C90B61"/>
    <w:rsid w:val="00C91CFF"/>
    <w:rsid w:val="00C95FA5"/>
    <w:rsid w:val="00C96861"/>
    <w:rsid w:val="00CA166E"/>
    <w:rsid w:val="00CA3E51"/>
    <w:rsid w:val="00CB58A6"/>
    <w:rsid w:val="00CB66F8"/>
    <w:rsid w:val="00CC0E5C"/>
    <w:rsid w:val="00CE06F7"/>
    <w:rsid w:val="00CE159C"/>
    <w:rsid w:val="00CE5907"/>
    <w:rsid w:val="00CF5767"/>
    <w:rsid w:val="00CF6472"/>
    <w:rsid w:val="00CF6BD9"/>
    <w:rsid w:val="00D01AC4"/>
    <w:rsid w:val="00D02347"/>
    <w:rsid w:val="00D02C7B"/>
    <w:rsid w:val="00D066D9"/>
    <w:rsid w:val="00D06969"/>
    <w:rsid w:val="00D244CD"/>
    <w:rsid w:val="00D30EFF"/>
    <w:rsid w:val="00D30F7E"/>
    <w:rsid w:val="00D31CDB"/>
    <w:rsid w:val="00D33C28"/>
    <w:rsid w:val="00D3552A"/>
    <w:rsid w:val="00D37859"/>
    <w:rsid w:val="00D41E34"/>
    <w:rsid w:val="00D422F0"/>
    <w:rsid w:val="00D5009F"/>
    <w:rsid w:val="00D52CD1"/>
    <w:rsid w:val="00D53EFE"/>
    <w:rsid w:val="00D55437"/>
    <w:rsid w:val="00D6554D"/>
    <w:rsid w:val="00D72534"/>
    <w:rsid w:val="00D7321F"/>
    <w:rsid w:val="00D7485F"/>
    <w:rsid w:val="00D76D71"/>
    <w:rsid w:val="00D83B11"/>
    <w:rsid w:val="00D909DB"/>
    <w:rsid w:val="00D91B96"/>
    <w:rsid w:val="00D97242"/>
    <w:rsid w:val="00DA32B5"/>
    <w:rsid w:val="00DA416C"/>
    <w:rsid w:val="00DA4245"/>
    <w:rsid w:val="00DA43A1"/>
    <w:rsid w:val="00DA5987"/>
    <w:rsid w:val="00DA5CC8"/>
    <w:rsid w:val="00DB6261"/>
    <w:rsid w:val="00DC6DF4"/>
    <w:rsid w:val="00DC782A"/>
    <w:rsid w:val="00DD1460"/>
    <w:rsid w:val="00DD2661"/>
    <w:rsid w:val="00DD45F3"/>
    <w:rsid w:val="00DD4739"/>
    <w:rsid w:val="00DD72E5"/>
    <w:rsid w:val="00DE052F"/>
    <w:rsid w:val="00DE20C7"/>
    <w:rsid w:val="00DE5A64"/>
    <w:rsid w:val="00DF0B91"/>
    <w:rsid w:val="00DF1243"/>
    <w:rsid w:val="00DF14E5"/>
    <w:rsid w:val="00DF4DA9"/>
    <w:rsid w:val="00E11D29"/>
    <w:rsid w:val="00E12A87"/>
    <w:rsid w:val="00E2091D"/>
    <w:rsid w:val="00E21C33"/>
    <w:rsid w:val="00E315B7"/>
    <w:rsid w:val="00E35E23"/>
    <w:rsid w:val="00E36234"/>
    <w:rsid w:val="00E43632"/>
    <w:rsid w:val="00E46151"/>
    <w:rsid w:val="00E4768D"/>
    <w:rsid w:val="00E5601C"/>
    <w:rsid w:val="00E56EBB"/>
    <w:rsid w:val="00E60EDE"/>
    <w:rsid w:val="00E61963"/>
    <w:rsid w:val="00E638C9"/>
    <w:rsid w:val="00E65AA6"/>
    <w:rsid w:val="00E66D7C"/>
    <w:rsid w:val="00E70DD2"/>
    <w:rsid w:val="00E7560B"/>
    <w:rsid w:val="00E90F52"/>
    <w:rsid w:val="00E93FB3"/>
    <w:rsid w:val="00EA18BA"/>
    <w:rsid w:val="00EA66F6"/>
    <w:rsid w:val="00EB0472"/>
    <w:rsid w:val="00EB0FF8"/>
    <w:rsid w:val="00EB1828"/>
    <w:rsid w:val="00EB4CB6"/>
    <w:rsid w:val="00EC0B01"/>
    <w:rsid w:val="00EC16A8"/>
    <w:rsid w:val="00ED4CC1"/>
    <w:rsid w:val="00ED5BC7"/>
    <w:rsid w:val="00ED7A8B"/>
    <w:rsid w:val="00EE09F3"/>
    <w:rsid w:val="00EE16F4"/>
    <w:rsid w:val="00EE33F5"/>
    <w:rsid w:val="00EE6DB4"/>
    <w:rsid w:val="00EF4486"/>
    <w:rsid w:val="00EF4D07"/>
    <w:rsid w:val="00EF5DE3"/>
    <w:rsid w:val="00EF6922"/>
    <w:rsid w:val="00F0619F"/>
    <w:rsid w:val="00F066B7"/>
    <w:rsid w:val="00F17E55"/>
    <w:rsid w:val="00F21395"/>
    <w:rsid w:val="00F26E24"/>
    <w:rsid w:val="00F277B6"/>
    <w:rsid w:val="00F300A8"/>
    <w:rsid w:val="00F30936"/>
    <w:rsid w:val="00F31243"/>
    <w:rsid w:val="00F3259A"/>
    <w:rsid w:val="00F36FA5"/>
    <w:rsid w:val="00F44793"/>
    <w:rsid w:val="00F45131"/>
    <w:rsid w:val="00F60707"/>
    <w:rsid w:val="00F613AA"/>
    <w:rsid w:val="00F63A40"/>
    <w:rsid w:val="00F739FC"/>
    <w:rsid w:val="00F754AB"/>
    <w:rsid w:val="00F778B8"/>
    <w:rsid w:val="00F821E8"/>
    <w:rsid w:val="00F84D82"/>
    <w:rsid w:val="00F90F46"/>
    <w:rsid w:val="00F9213B"/>
    <w:rsid w:val="00F932D8"/>
    <w:rsid w:val="00F971AA"/>
    <w:rsid w:val="00FA1B20"/>
    <w:rsid w:val="00FA25DB"/>
    <w:rsid w:val="00FB3774"/>
    <w:rsid w:val="00FC4649"/>
    <w:rsid w:val="00FC4DF0"/>
    <w:rsid w:val="00FC604A"/>
    <w:rsid w:val="00FC7742"/>
    <w:rsid w:val="00FD2631"/>
    <w:rsid w:val="00FD4FA2"/>
    <w:rsid w:val="00FE13BE"/>
    <w:rsid w:val="00FE1EEF"/>
    <w:rsid w:val="00FE3CCB"/>
    <w:rsid w:val="00FF0D92"/>
    <w:rsid w:val="00FF1AB3"/>
    <w:rsid w:val="00FF3D3E"/>
    <w:rsid w:val="00FF52D8"/>
    <w:rsid w:val="01371316"/>
    <w:rsid w:val="02A2B7F5"/>
    <w:rsid w:val="03D6BFB9"/>
    <w:rsid w:val="045DA2DD"/>
    <w:rsid w:val="04C4E964"/>
    <w:rsid w:val="079B9EB6"/>
    <w:rsid w:val="08FA000C"/>
    <w:rsid w:val="09021F68"/>
    <w:rsid w:val="0AF54F57"/>
    <w:rsid w:val="0CCECD54"/>
    <w:rsid w:val="0DBDFCC0"/>
    <w:rsid w:val="0E17F7C4"/>
    <w:rsid w:val="0E1DAD80"/>
    <w:rsid w:val="0ED6F5C5"/>
    <w:rsid w:val="0EDEE34B"/>
    <w:rsid w:val="0F8CA356"/>
    <w:rsid w:val="10AD40D4"/>
    <w:rsid w:val="10D4E7E3"/>
    <w:rsid w:val="1298DA3E"/>
    <w:rsid w:val="130EA8DE"/>
    <w:rsid w:val="1313A10C"/>
    <w:rsid w:val="1485017E"/>
    <w:rsid w:val="164FD45A"/>
    <w:rsid w:val="1A2D25A5"/>
    <w:rsid w:val="1B23B3C6"/>
    <w:rsid w:val="1B79DAC2"/>
    <w:rsid w:val="1BE64088"/>
    <w:rsid w:val="1E932B46"/>
    <w:rsid w:val="20306705"/>
    <w:rsid w:val="20FD46D9"/>
    <w:rsid w:val="20FD79AA"/>
    <w:rsid w:val="21050D4E"/>
    <w:rsid w:val="212E7D0A"/>
    <w:rsid w:val="217434A0"/>
    <w:rsid w:val="22137F7A"/>
    <w:rsid w:val="23E72072"/>
    <w:rsid w:val="27850968"/>
    <w:rsid w:val="2D5EC2DF"/>
    <w:rsid w:val="2FC7853B"/>
    <w:rsid w:val="318C64E2"/>
    <w:rsid w:val="31B422FE"/>
    <w:rsid w:val="33AFD818"/>
    <w:rsid w:val="357750F5"/>
    <w:rsid w:val="366206DC"/>
    <w:rsid w:val="37666766"/>
    <w:rsid w:val="3827DDA8"/>
    <w:rsid w:val="38399351"/>
    <w:rsid w:val="385F4BB6"/>
    <w:rsid w:val="3B173D45"/>
    <w:rsid w:val="3F7CB606"/>
    <w:rsid w:val="41281038"/>
    <w:rsid w:val="42DD6D9D"/>
    <w:rsid w:val="44780667"/>
    <w:rsid w:val="4817C286"/>
    <w:rsid w:val="499F5417"/>
    <w:rsid w:val="49A45C94"/>
    <w:rsid w:val="4B55A4F4"/>
    <w:rsid w:val="4CE8D384"/>
    <w:rsid w:val="4D396C34"/>
    <w:rsid w:val="50CA31F1"/>
    <w:rsid w:val="510621CC"/>
    <w:rsid w:val="511581D4"/>
    <w:rsid w:val="530E0FC0"/>
    <w:rsid w:val="53CE552C"/>
    <w:rsid w:val="54BB8C5A"/>
    <w:rsid w:val="57CBF116"/>
    <w:rsid w:val="58DB0775"/>
    <w:rsid w:val="58F9D002"/>
    <w:rsid w:val="5934CFA8"/>
    <w:rsid w:val="5AB87D6D"/>
    <w:rsid w:val="5AF5D716"/>
    <w:rsid w:val="5B2CC61C"/>
    <w:rsid w:val="5F2AC7A8"/>
    <w:rsid w:val="61FB691B"/>
    <w:rsid w:val="64C003EB"/>
    <w:rsid w:val="65594022"/>
    <w:rsid w:val="68E37A1A"/>
    <w:rsid w:val="6A5C932E"/>
    <w:rsid w:val="6B0E6F18"/>
    <w:rsid w:val="6BAD227A"/>
    <w:rsid w:val="6E66E631"/>
    <w:rsid w:val="6F288B3B"/>
    <w:rsid w:val="6F851818"/>
    <w:rsid w:val="70CBE5A3"/>
    <w:rsid w:val="714D8154"/>
    <w:rsid w:val="71D76F32"/>
    <w:rsid w:val="72EE7E6E"/>
    <w:rsid w:val="75809EC3"/>
    <w:rsid w:val="7A65BAF7"/>
    <w:rsid w:val="7CD659DA"/>
    <w:rsid w:val="7DDC6702"/>
    <w:rsid w:val="7F70CCE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D002"/>
  <w15:chartTrackingRefBased/>
  <w15:docId w15:val="{B5EE175A-180C-4721-9056-3955104D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2AC"/>
    <w:pPr>
      <w:keepNext/>
      <w:keepLines/>
    </w:pPr>
    <w:rPr>
      <w:rFonts w:ascii="Poppins Light" w:hAnsi="Poppins Light"/>
      <w:sz w:val="18"/>
    </w:rPr>
  </w:style>
  <w:style w:type="paragraph" w:styleId="Titre1">
    <w:name w:val="heading 1"/>
    <w:basedOn w:val="Normal"/>
    <w:next w:val="Normal"/>
    <w:link w:val="Titre1Car"/>
    <w:uiPriority w:val="9"/>
    <w:qFormat/>
    <w:rsid w:val="00EB1828"/>
    <w:pPr>
      <w:numPr>
        <w:numId w:val="23"/>
      </w:numPr>
      <w:spacing w:before="240" w:after="240"/>
      <w:outlineLvl w:val="0"/>
    </w:pPr>
    <w:rPr>
      <w:rFonts w:ascii="Poppins Bold" w:eastAsiaTheme="majorEastAsia" w:hAnsi="Poppins Bold" w:cstheme="majorBidi"/>
      <w:sz w:val="32"/>
      <w:szCs w:val="32"/>
    </w:rPr>
  </w:style>
  <w:style w:type="paragraph" w:styleId="Titre2">
    <w:name w:val="heading 2"/>
    <w:basedOn w:val="Normal"/>
    <w:next w:val="Normal"/>
    <w:link w:val="Titre2Car"/>
    <w:uiPriority w:val="9"/>
    <w:unhideWhenUsed/>
    <w:qFormat/>
    <w:rsid w:val="00990BDB"/>
    <w:pPr>
      <w:numPr>
        <w:ilvl w:val="1"/>
        <w:numId w:val="23"/>
      </w:numPr>
      <w:spacing w:before="240" w:after="60"/>
      <w:outlineLvl w:val="1"/>
    </w:pPr>
    <w:rPr>
      <w:rFonts w:ascii="Poppins Bold" w:eastAsiaTheme="majorEastAsia" w:hAnsi="Poppins Bold" w:cstheme="majorBidi"/>
      <w:sz w:val="26"/>
      <w:szCs w:val="26"/>
    </w:rPr>
  </w:style>
  <w:style w:type="paragraph" w:styleId="Titre3">
    <w:name w:val="heading 3"/>
    <w:basedOn w:val="Normal"/>
    <w:next w:val="Normal"/>
    <w:link w:val="Titre3Car"/>
    <w:uiPriority w:val="9"/>
    <w:unhideWhenUsed/>
    <w:qFormat/>
    <w:rsid w:val="004A38FE"/>
    <w:pPr>
      <w:numPr>
        <w:ilvl w:val="2"/>
        <w:numId w:val="23"/>
      </w:numPr>
      <w:spacing w:before="40" w:after="0"/>
      <w:outlineLvl w:val="2"/>
    </w:pPr>
    <w:rPr>
      <w:rFonts w:ascii="Poppins Bold" w:eastAsiaTheme="majorEastAsia" w:hAnsi="Poppins Bold" w:cstheme="majorBidi"/>
      <w:sz w:val="24"/>
      <w:szCs w:val="24"/>
    </w:rPr>
  </w:style>
  <w:style w:type="paragraph" w:styleId="Titre4">
    <w:name w:val="heading 4"/>
    <w:basedOn w:val="Normal"/>
    <w:next w:val="Normal"/>
    <w:link w:val="Titre4Car"/>
    <w:uiPriority w:val="9"/>
    <w:semiHidden/>
    <w:unhideWhenUsed/>
    <w:qFormat/>
    <w:rsid w:val="00990BDB"/>
    <w:pPr>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90BDB"/>
    <w:pPr>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90BDB"/>
    <w:pPr>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90BDB"/>
    <w:pPr>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90BDB"/>
    <w:pPr>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90BDB"/>
    <w:pPr>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1828"/>
    <w:rPr>
      <w:rFonts w:ascii="Poppins Bold" w:eastAsiaTheme="majorEastAsia" w:hAnsi="Poppins Bold" w:cstheme="majorBidi"/>
      <w:sz w:val="32"/>
      <w:szCs w:val="32"/>
    </w:rPr>
  </w:style>
  <w:style w:type="character" w:customStyle="1" w:styleId="Titre2Car">
    <w:name w:val="Titre 2 Car"/>
    <w:basedOn w:val="Policepardfaut"/>
    <w:link w:val="Titre2"/>
    <w:uiPriority w:val="9"/>
    <w:rsid w:val="00990BDB"/>
    <w:rPr>
      <w:rFonts w:ascii="Poppins Bold" w:eastAsiaTheme="majorEastAsia" w:hAnsi="Poppins Bold" w:cstheme="majorBidi"/>
      <w:sz w:val="26"/>
      <w:szCs w:val="26"/>
    </w:rPr>
  </w:style>
  <w:style w:type="paragraph" w:styleId="Paragraphedeliste">
    <w:name w:val="List Paragraph"/>
    <w:basedOn w:val="Normal"/>
    <w:uiPriority w:val="34"/>
    <w:qFormat/>
    <w:rsid w:val="006029EC"/>
    <w:pPr>
      <w:numPr>
        <w:numId w:val="39"/>
      </w:numPr>
      <w:contextualSpacing/>
      <w:jc w:val="both"/>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3Car">
    <w:name w:val="Titre 3 Car"/>
    <w:basedOn w:val="Policepardfaut"/>
    <w:link w:val="Titre3"/>
    <w:uiPriority w:val="9"/>
    <w:rsid w:val="004A38FE"/>
    <w:rPr>
      <w:rFonts w:ascii="Poppins Bold" w:eastAsiaTheme="majorEastAsia" w:hAnsi="Poppins Bold" w:cstheme="majorBidi"/>
      <w:sz w:val="24"/>
      <w:szCs w:val="24"/>
    </w:rPr>
  </w:style>
  <w:style w:type="character" w:styleId="lev">
    <w:name w:val="Strong"/>
    <w:basedOn w:val="Policepardfaut"/>
    <w:uiPriority w:val="22"/>
    <w:qFormat/>
    <w:rsid w:val="00C25593"/>
    <w:rPr>
      <w:rFonts w:ascii="Poppins Bold" w:hAnsi="Poppins Bold"/>
      <w:b/>
      <w:bCs/>
      <w:color w:val="auto"/>
    </w:rPr>
  </w:style>
  <w:style w:type="character" w:styleId="Titredulivre">
    <w:name w:val="Book Title"/>
    <w:basedOn w:val="Policepardfaut"/>
    <w:uiPriority w:val="33"/>
    <w:qFormat/>
    <w:rsid w:val="009C0B68"/>
    <w:rPr>
      <w:b/>
      <w:bCs/>
      <w:i/>
      <w:iCs/>
      <w:spacing w:val="5"/>
    </w:rPr>
  </w:style>
  <w:style w:type="paragraph" w:styleId="En-ttedetabledesmatires">
    <w:name w:val="TOC Heading"/>
    <w:basedOn w:val="Titre1"/>
    <w:next w:val="Normal"/>
    <w:uiPriority w:val="39"/>
    <w:unhideWhenUsed/>
    <w:qFormat/>
    <w:rsid w:val="002455BD"/>
    <w:pPr>
      <w:spacing w:after="0"/>
      <w:outlineLvl w:val="9"/>
    </w:pPr>
    <w:rPr>
      <w:rFonts w:asciiTheme="majorHAnsi" w:hAnsiTheme="majorHAnsi"/>
      <w:color w:val="2F5496" w:themeColor="accent1" w:themeShade="BF"/>
      <w:lang w:val="en-GB" w:eastAsia="en-GB"/>
    </w:rPr>
  </w:style>
  <w:style w:type="paragraph" w:styleId="TM1">
    <w:name w:val="toc 1"/>
    <w:basedOn w:val="Normal"/>
    <w:next w:val="Normal"/>
    <w:autoRedefine/>
    <w:uiPriority w:val="39"/>
    <w:unhideWhenUsed/>
    <w:rsid w:val="002455BD"/>
    <w:pPr>
      <w:spacing w:after="100"/>
    </w:pPr>
  </w:style>
  <w:style w:type="paragraph" w:styleId="TM2">
    <w:name w:val="toc 2"/>
    <w:basedOn w:val="Normal"/>
    <w:next w:val="Normal"/>
    <w:autoRedefine/>
    <w:uiPriority w:val="39"/>
    <w:unhideWhenUsed/>
    <w:rsid w:val="002455BD"/>
    <w:pPr>
      <w:spacing w:after="100"/>
      <w:ind w:left="180"/>
    </w:pPr>
  </w:style>
  <w:style w:type="character" w:styleId="Lienhypertexte">
    <w:name w:val="Hyperlink"/>
    <w:basedOn w:val="Policepardfaut"/>
    <w:uiPriority w:val="99"/>
    <w:unhideWhenUsed/>
    <w:rsid w:val="002455BD"/>
    <w:rPr>
      <w:color w:val="0563C1" w:themeColor="hyperlink"/>
      <w:u w:val="single"/>
    </w:rPr>
  </w:style>
  <w:style w:type="character" w:customStyle="1" w:styleId="Titre4Car">
    <w:name w:val="Titre 4 Car"/>
    <w:basedOn w:val="Policepardfaut"/>
    <w:link w:val="Titre4"/>
    <w:uiPriority w:val="9"/>
    <w:semiHidden/>
    <w:rsid w:val="00990BDB"/>
    <w:rPr>
      <w:rFonts w:asciiTheme="majorHAnsi" w:eastAsiaTheme="majorEastAsia" w:hAnsiTheme="majorHAnsi" w:cstheme="majorBidi"/>
      <w:i/>
      <w:iCs/>
      <w:color w:val="2F5496" w:themeColor="accent1" w:themeShade="BF"/>
      <w:sz w:val="18"/>
    </w:rPr>
  </w:style>
  <w:style w:type="character" w:customStyle="1" w:styleId="Titre5Car">
    <w:name w:val="Titre 5 Car"/>
    <w:basedOn w:val="Policepardfaut"/>
    <w:link w:val="Titre5"/>
    <w:uiPriority w:val="9"/>
    <w:semiHidden/>
    <w:rsid w:val="00990BDB"/>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990BDB"/>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990BDB"/>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990BD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90BDB"/>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DD1460"/>
    <w:pPr>
      <w:spacing w:after="200" w:line="240" w:lineRule="auto"/>
    </w:pPr>
    <w:rPr>
      <w:iCs/>
      <w:caps/>
      <w:sz w:val="16"/>
      <w:szCs w:val="18"/>
    </w:rPr>
  </w:style>
  <w:style w:type="table" w:styleId="Tableausimple4">
    <w:name w:val="Plain Table 4"/>
    <w:basedOn w:val="TableauNormal"/>
    <w:uiPriority w:val="44"/>
    <w:rsid w:val="007F7A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C218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C218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ous-titre">
    <w:name w:val="Subtitle"/>
    <w:basedOn w:val="Normal"/>
    <w:next w:val="Normal"/>
    <w:link w:val="Sous-titreCar"/>
    <w:uiPriority w:val="11"/>
    <w:qFormat/>
    <w:rsid w:val="008F4E16"/>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8F4E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677">
      <w:bodyDiv w:val="1"/>
      <w:marLeft w:val="0"/>
      <w:marRight w:val="0"/>
      <w:marTop w:val="0"/>
      <w:marBottom w:val="0"/>
      <w:divBdr>
        <w:top w:val="none" w:sz="0" w:space="0" w:color="auto"/>
        <w:left w:val="none" w:sz="0" w:space="0" w:color="auto"/>
        <w:bottom w:val="none" w:sz="0" w:space="0" w:color="auto"/>
        <w:right w:val="none" w:sz="0" w:space="0" w:color="auto"/>
      </w:divBdr>
    </w:div>
    <w:div w:id="387219446">
      <w:bodyDiv w:val="1"/>
      <w:marLeft w:val="0"/>
      <w:marRight w:val="0"/>
      <w:marTop w:val="0"/>
      <w:marBottom w:val="0"/>
      <w:divBdr>
        <w:top w:val="none" w:sz="0" w:space="0" w:color="auto"/>
        <w:left w:val="none" w:sz="0" w:space="0" w:color="auto"/>
        <w:bottom w:val="none" w:sz="0" w:space="0" w:color="auto"/>
        <w:right w:val="none" w:sz="0" w:space="0" w:color="auto"/>
      </w:divBdr>
    </w:div>
    <w:div w:id="514348642">
      <w:bodyDiv w:val="1"/>
      <w:marLeft w:val="0"/>
      <w:marRight w:val="0"/>
      <w:marTop w:val="0"/>
      <w:marBottom w:val="0"/>
      <w:divBdr>
        <w:top w:val="none" w:sz="0" w:space="0" w:color="auto"/>
        <w:left w:val="none" w:sz="0" w:space="0" w:color="auto"/>
        <w:bottom w:val="none" w:sz="0" w:space="0" w:color="auto"/>
        <w:right w:val="none" w:sz="0" w:space="0" w:color="auto"/>
      </w:divBdr>
    </w:div>
    <w:div w:id="543253192">
      <w:bodyDiv w:val="1"/>
      <w:marLeft w:val="0"/>
      <w:marRight w:val="0"/>
      <w:marTop w:val="0"/>
      <w:marBottom w:val="0"/>
      <w:divBdr>
        <w:top w:val="none" w:sz="0" w:space="0" w:color="auto"/>
        <w:left w:val="none" w:sz="0" w:space="0" w:color="auto"/>
        <w:bottom w:val="none" w:sz="0" w:space="0" w:color="auto"/>
        <w:right w:val="none" w:sz="0" w:space="0" w:color="auto"/>
      </w:divBdr>
    </w:div>
    <w:div w:id="687755026">
      <w:bodyDiv w:val="1"/>
      <w:marLeft w:val="0"/>
      <w:marRight w:val="0"/>
      <w:marTop w:val="0"/>
      <w:marBottom w:val="0"/>
      <w:divBdr>
        <w:top w:val="none" w:sz="0" w:space="0" w:color="auto"/>
        <w:left w:val="none" w:sz="0" w:space="0" w:color="auto"/>
        <w:bottom w:val="none" w:sz="0" w:space="0" w:color="auto"/>
        <w:right w:val="none" w:sz="0" w:space="0" w:color="auto"/>
      </w:divBdr>
    </w:div>
    <w:div w:id="738208780">
      <w:bodyDiv w:val="1"/>
      <w:marLeft w:val="0"/>
      <w:marRight w:val="0"/>
      <w:marTop w:val="0"/>
      <w:marBottom w:val="0"/>
      <w:divBdr>
        <w:top w:val="none" w:sz="0" w:space="0" w:color="auto"/>
        <w:left w:val="none" w:sz="0" w:space="0" w:color="auto"/>
        <w:bottom w:val="none" w:sz="0" w:space="0" w:color="auto"/>
        <w:right w:val="none" w:sz="0" w:space="0" w:color="auto"/>
      </w:divBdr>
    </w:div>
    <w:div w:id="872109759">
      <w:bodyDiv w:val="1"/>
      <w:marLeft w:val="0"/>
      <w:marRight w:val="0"/>
      <w:marTop w:val="0"/>
      <w:marBottom w:val="0"/>
      <w:divBdr>
        <w:top w:val="none" w:sz="0" w:space="0" w:color="auto"/>
        <w:left w:val="none" w:sz="0" w:space="0" w:color="auto"/>
        <w:bottom w:val="none" w:sz="0" w:space="0" w:color="auto"/>
        <w:right w:val="none" w:sz="0" w:space="0" w:color="auto"/>
      </w:divBdr>
    </w:div>
    <w:div w:id="940453790">
      <w:bodyDiv w:val="1"/>
      <w:marLeft w:val="0"/>
      <w:marRight w:val="0"/>
      <w:marTop w:val="0"/>
      <w:marBottom w:val="0"/>
      <w:divBdr>
        <w:top w:val="none" w:sz="0" w:space="0" w:color="auto"/>
        <w:left w:val="none" w:sz="0" w:space="0" w:color="auto"/>
        <w:bottom w:val="none" w:sz="0" w:space="0" w:color="auto"/>
        <w:right w:val="none" w:sz="0" w:space="0" w:color="auto"/>
      </w:divBdr>
      <w:divsChild>
        <w:div w:id="1313681112">
          <w:marLeft w:val="446"/>
          <w:marRight w:val="0"/>
          <w:marTop w:val="0"/>
          <w:marBottom w:val="0"/>
          <w:divBdr>
            <w:top w:val="none" w:sz="0" w:space="0" w:color="auto"/>
            <w:left w:val="none" w:sz="0" w:space="0" w:color="auto"/>
            <w:bottom w:val="none" w:sz="0" w:space="0" w:color="auto"/>
            <w:right w:val="none" w:sz="0" w:space="0" w:color="auto"/>
          </w:divBdr>
        </w:div>
      </w:divsChild>
    </w:div>
    <w:div w:id="1051880625">
      <w:bodyDiv w:val="1"/>
      <w:marLeft w:val="0"/>
      <w:marRight w:val="0"/>
      <w:marTop w:val="0"/>
      <w:marBottom w:val="0"/>
      <w:divBdr>
        <w:top w:val="none" w:sz="0" w:space="0" w:color="auto"/>
        <w:left w:val="none" w:sz="0" w:space="0" w:color="auto"/>
        <w:bottom w:val="none" w:sz="0" w:space="0" w:color="auto"/>
        <w:right w:val="none" w:sz="0" w:space="0" w:color="auto"/>
      </w:divBdr>
    </w:div>
    <w:div w:id="1133214079">
      <w:bodyDiv w:val="1"/>
      <w:marLeft w:val="0"/>
      <w:marRight w:val="0"/>
      <w:marTop w:val="0"/>
      <w:marBottom w:val="0"/>
      <w:divBdr>
        <w:top w:val="none" w:sz="0" w:space="0" w:color="auto"/>
        <w:left w:val="none" w:sz="0" w:space="0" w:color="auto"/>
        <w:bottom w:val="none" w:sz="0" w:space="0" w:color="auto"/>
        <w:right w:val="none" w:sz="0" w:space="0" w:color="auto"/>
      </w:divBdr>
    </w:div>
    <w:div w:id="1175608736">
      <w:bodyDiv w:val="1"/>
      <w:marLeft w:val="0"/>
      <w:marRight w:val="0"/>
      <w:marTop w:val="0"/>
      <w:marBottom w:val="0"/>
      <w:divBdr>
        <w:top w:val="none" w:sz="0" w:space="0" w:color="auto"/>
        <w:left w:val="none" w:sz="0" w:space="0" w:color="auto"/>
        <w:bottom w:val="none" w:sz="0" w:space="0" w:color="auto"/>
        <w:right w:val="none" w:sz="0" w:space="0" w:color="auto"/>
      </w:divBdr>
      <w:divsChild>
        <w:div w:id="1254359613">
          <w:marLeft w:val="0"/>
          <w:marRight w:val="0"/>
          <w:marTop w:val="0"/>
          <w:marBottom w:val="0"/>
          <w:divBdr>
            <w:top w:val="single" w:sz="2" w:space="0" w:color="D9D9E3"/>
            <w:left w:val="single" w:sz="2" w:space="0" w:color="D9D9E3"/>
            <w:bottom w:val="single" w:sz="2" w:space="0" w:color="D9D9E3"/>
            <w:right w:val="single" w:sz="2" w:space="0" w:color="D9D9E3"/>
          </w:divBdr>
          <w:divsChild>
            <w:div w:id="1532499307">
              <w:marLeft w:val="0"/>
              <w:marRight w:val="0"/>
              <w:marTop w:val="0"/>
              <w:marBottom w:val="0"/>
              <w:divBdr>
                <w:top w:val="single" w:sz="2" w:space="0" w:color="D9D9E3"/>
                <w:left w:val="single" w:sz="2" w:space="0" w:color="D9D9E3"/>
                <w:bottom w:val="single" w:sz="2" w:space="0" w:color="D9D9E3"/>
                <w:right w:val="single" w:sz="2" w:space="0" w:color="D9D9E3"/>
              </w:divBdr>
              <w:divsChild>
                <w:div w:id="552815126">
                  <w:marLeft w:val="0"/>
                  <w:marRight w:val="0"/>
                  <w:marTop w:val="0"/>
                  <w:marBottom w:val="0"/>
                  <w:divBdr>
                    <w:top w:val="single" w:sz="2" w:space="0" w:color="D9D9E3"/>
                    <w:left w:val="single" w:sz="2" w:space="0" w:color="D9D9E3"/>
                    <w:bottom w:val="single" w:sz="2" w:space="0" w:color="D9D9E3"/>
                    <w:right w:val="single" w:sz="2" w:space="0" w:color="D9D9E3"/>
                  </w:divBdr>
                  <w:divsChild>
                    <w:div w:id="927542309">
                      <w:marLeft w:val="0"/>
                      <w:marRight w:val="0"/>
                      <w:marTop w:val="0"/>
                      <w:marBottom w:val="0"/>
                      <w:divBdr>
                        <w:top w:val="single" w:sz="2" w:space="0" w:color="D9D9E3"/>
                        <w:left w:val="single" w:sz="2" w:space="0" w:color="D9D9E3"/>
                        <w:bottom w:val="single" w:sz="2" w:space="0" w:color="D9D9E3"/>
                        <w:right w:val="single" w:sz="2" w:space="0" w:color="D9D9E3"/>
                      </w:divBdr>
                      <w:divsChild>
                        <w:div w:id="477184082">
                          <w:marLeft w:val="0"/>
                          <w:marRight w:val="0"/>
                          <w:marTop w:val="0"/>
                          <w:marBottom w:val="0"/>
                          <w:divBdr>
                            <w:top w:val="single" w:sz="2" w:space="0" w:color="D9D9E3"/>
                            <w:left w:val="single" w:sz="2" w:space="0" w:color="D9D9E3"/>
                            <w:bottom w:val="single" w:sz="2" w:space="0" w:color="D9D9E3"/>
                            <w:right w:val="single" w:sz="2" w:space="0" w:color="D9D9E3"/>
                          </w:divBdr>
                          <w:divsChild>
                            <w:div w:id="50200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7204">
                                  <w:marLeft w:val="0"/>
                                  <w:marRight w:val="0"/>
                                  <w:marTop w:val="0"/>
                                  <w:marBottom w:val="0"/>
                                  <w:divBdr>
                                    <w:top w:val="single" w:sz="2" w:space="0" w:color="D9D9E3"/>
                                    <w:left w:val="single" w:sz="2" w:space="0" w:color="D9D9E3"/>
                                    <w:bottom w:val="single" w:sz="2" w:space="0" w:color="D9D9E3"/>
                                    <w:right w:val="single" w:sz="2" w:space="0" w:color="D9D9E3"/>
                                  </w:divBdr>
                                  <w:divsChild>
                                    <w:div w:id="471943006">
                                      <w:marLeft w:val="0"/>
                                      <w:marRight w:val="0"/>
                                      <w:marTop w:val="0"/>
                                      <w:marBottom w:val="0"/>
                                      <w:divBdr>
                                        <w:top w:val="single" w:sz="2" w:space="0" w:color="D9D9E3"/>
                                        <w:left w:val="single" w:sz="2" w:space="0" w:color="D9D9E3"/>
                                        <w:bottom w:val="single" w:sz="2" w:space="0" w:color="D9D9E3"/>
                                        <w:right w:val="single" w:sz="2" w:space="0" w:color="D9D9E3"/>
                                      </w:divBdr>
                                      <w:divsChild>
                                        <w:div w:id="1511483583">
                                          <w:marLeft w:val="0"/>
                                          <w:marRight w:val="0"/>
                                          <w:marTop w:val="0"/>
                                          <w:marBottom w:val="0"/>
                                          <w:divBdr>
                                            <w:top w:val="single" w:sz="2" w:space="0" w:color="D9D9E3"/>
                                            <w:left w:val="single" w:sz="2" w:space="0" w:color="D9D9E3"/>
                                            <w:bottom w:val="single" w:sz="2" w:space="0" w:color="D9D9E3"/>
                                            <w:right w:val="single" w:sz="2" w:space="0" w:color="D9D9E3"/>
                                          </w:divBdr>
                                          <w:divsChild>
                                            <w:div w:id="1870070973">
                                              <w:marLeft w:val="0"/>
                                              <w:marRight w:val="0"/>
                                              <w:marTop w:val="0"/>
                                              <w:marBottom w:val="0"/>
                                              <w:divBdr>
                                                <w:top w:val="single" w:sz="2" w:space="0" w:color="D9D9E3"/>
                                                <w:left w:val="single" w:sz="2" w:space="0" w:color="D9D9E3"/>
                                                <w:bottom w:val="single" w:sz="2" w:space="0" w:color="D9D9E3"/>
                                                <w:right w:val="single" w:sz="2" w:space="0" w:color="D9D9E3"/>
                                              </w:divBdr>
                                              <w:divsChild>
                                                <w:div w:id="1827285855">
                                                  <w:marLeft w:val="0"/>
                                                  <w:marRight w:val="0"/>
                                                  <w:marTop w:val="0"/>
                                                  <w:marBottom w:val="0"/>
                                                  <w:divBdr>
                                                    <w:top w:val="single" w:sz="2" w:space="0" w:color="D9D9E3"/>
                                                    <w:left w:val="single" w:sz="2" w:space="0" w:color="D9D9E3"/>
                                                    <w:bottom w:val="single" w:sz="2" w:space="0" w:color="D9D9E3"/>
                                                    <w:right w:val="single" w:sz="2" w:space="0" w:color="D9D9E3"/>
                                                  </w:divBdr>
                                                  <w:divsChild>
                                                    <w:div w:id="87230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1737395">
          <w:marLeft w:val="0"/>
          <w:marRight w:val="0"/>
          <w:marTop w:val="0"/>
          <w:marBottom w:val="0"/>
          <w:divBdr>
            <w:top w:val="none" w:sz="0" w:space="0" w:color="auto"/>
            <w:left w:val="none" w:sz="0" w:space="0" w:color="auto"/>
            <w:bottom w:val="none" w:sz="0" w:space="0" w:color="auto"/>
            <w:right w:val="none" w:sz="0" w:space="0" w:color="auto"/>
          </w:divBdr>
        </w:div>
      </w:divsChild>
    </w:div>
    <w:div w:id="1201086091">
      <w:bodyDiv w:val="1"/>
      <w:marLeft w:val="0"/>
      <w:marRight w:val="0"/>
      <w:marTop w:val="0"/>
      <w:marBottom w:val="0"/>
      <w:divBdr>
        <w:top w:val="none" w:sz="0" w:space="0" w:color="auto"/>
        <w:left w:val="none" w:sz="0" w:space="0" w:color="auto"/>
        <w:bottom w:val="none" w:sz="0" w:space="0" w:color="auto"/>
        <w:right w:val="none" w:sz="0" w:space="0" w:color="auto"/>
      </w:divBdr>
    </w:div>
    <w:div w:id="1218400630">
      <w:bodyDiv w:val="1"/>
      <w:marLeft w:val="0"/>
      <w:marRight w:val="0"/>
      <w:marTop w:val="0"/>
      <w:marBottom w:val="0"/>
      <w:divBdr>
        <w:top w:val="none" w:sz="0" w:space="0" w:color="auto"/>
        <w:left w:val="none" w:sz="0" w:space="0" w:color="auto"/>
        <w:bottom w:val="none" w:sz="0" w:space="0" w:color="auto"/>
        <w:right w:val="none" w:sz="0" w:space="0" w:color="auto"/>
      </w:divBdr>
    </w:div>
    <w:div w:id="1254509930">
      <w:bodyDiv w:val="1"/>
      <w:marLeft w:val="0"/>
      <w:marRight w:val="0"/>
      <w:marTop w:val="0"/>
      <w:marBottom w:val="0"/>
      <w:divBdr>
        <w:top w:val="none" w:sz="0" w:space="0" w:color="auto"/>
        <w:left w:val="none" w:sz="0" w:space="0" w:color="auto"/>
        <w:bottom w:val="none" w:sz="0" w:space="0" w:color="auto"/>
        <w:right w:val="none" w:sz="0" w:space="0" w:color="auto"/>
      </w:divBdr>
      <w:divsChild>
        <w:div w:id="932205931">
          <w:marLeft w:val="446"/>
          <w:marRight w:val="0"/>
          <w:marTop w:val="0"/>
          <w:marBottom w:val="0"/>
          <w:divBdr>
            <w:top w:val="none" w:sz="0" w:space="0" w:color="auto"/>
            <w:left w:val="none" w:sz="0" w:space="0" w:color="auto"/>
            <w:bottom w:val="none" w:sz="0" w:space="0" w:color="auto"/>
            <w:right w:val="none" w:sz="0" w:space="0" w:color="auto"/>
          </w:divBdr>
        </w:div>
        <w:div w:id="1085344574">
          <w:marLeft w:val="446"/>
          <w:marRight w:val="0"/>
          <w:marTop w:val="0"/>
          <w:marBottom w:val="0"/>
          <w:divBdr>
            <w:top w:val="none" w:sz="0" w:space="0" w:color="auto"/>
            <w:left w:val="none" w:sz="0" w:space="0" w:color="auto"/>
            <w:bottom w:val="none" w:sz="0" w:space="0" w:color="auto"/>
            <w:right w:val="none" w:sz="0" w:space="0" w:color="auto"/>
          </w:divBdr>
        </w:div>
      </w:divsChild>
    </w:div>
    <w:div w:id="1339042258">
      <w:bodyDiv w:val="1"/>
      <w:marLeft w:val="0"/>
      <w:marRight w:val="0"/>
      <w:marTop w:val="0"/>
      <w:marBottom w:val="0"/>
      <w:divBdr>
        <w:top w:val="none" w:sz="0" w:space="0" w:color="auto"/>
        <w:left w:val="none" w:sz="0" w:space="0" w:color="auto"/>
        <w:bottom w:val="none" w:sz="0" w:space="0" w:color="auto"/>
        <w:right w:val="none" w:sz="0" w:space="0" w:color="auto"/>
      </w:divBdr>
    </w:div>
    <w:div w:id="1462848342">
      <w:bodyDiv w:val="1"/>
      <w:marLeft w:val="0"/>
      <w:marRight w:val="0"/>
      <w:marTop w:val="0"/>
      <w:marBottom w:val="0"/>
      <w:divBdr>
        <w:top w:val="none" w:sz="0" w:space="0" w:color="auto"/>
        <w:left w:val="none" w:sz="0" w:space="0" w:color="auto"/>
        <w:bottom w:val="none" w:sz="0" w:space="0" w:color="auto"/>
        <w:right w:val="none" w:sz="0" w:space="0" w:color="auto"/>
      </w:divBdr>
    </w:div>
    <w:div w:id="1604803518">
      <w:bodyDiv w:val="1"/>
      <w:marLeft w:val="0"/>
      <w:marRight w:val="0"/>
      <w:marTop w:val="0"/>
      <w:marBottom w:val="0"/>
      <w:divBdr>
        <w:top w:val="none" w:sz="0" w:space="0" w:color="auto"/>
        <w:left w:val="none" w:sz="0" w:space="0" w:color="auto"/>
        <w:bottom w:val="none" w:sz="0" w:space="0" w:color="auto"/>
        <w:right w:val="none" w:sz="0" w:space="0" w:color="auto"/>
      </w:divBdr>
    </w:div>
    <w:div w:id="1636062677">
      <w:bodyDiv w:val="1"/>
      <w:marLeft w:val="0"/>
      <w:marRight w:val="0"/>
      <w:marTop w:val="0"/>
      <w:marBottom w:val="0"/>
      <w:divBdr>
        <w:top w:val="none" w:sz="0" w:space="0" w:color="auto"/>
        <w:left w:val="none" w:sz="0" w:space="0" w:color="auto"/>
        <w:bottom w:val="none" w:sz="0" w:space="0" w:color="auto"/>
        <w:right w:val="none" w:sz="0" w:space="0" w:color="auto"/>
      </w:divBdr>
    </w:div>
    <w:div w:id="1654219921">
      <w:bodyDiv w:val="1"/>
      <w:marLeft w:val="0"/>
      <w:marRight w:val="0"/>
      <w:marTop w:val="0"/>
      <w:marBottom w:val="0"/>
      <w:divBdr>
        <w:top w:val="none" w:sz="0" w:space="0" w:color="auto"/>
        <w:left w:val="none" w:sz="0" w:space="0" w:color="auto"/>
        <w:bottom w:val="none" w:sz="0" w:space="0" w:color="auto"/>
        <w:right w:val="none" w:sz="0" w:space="0" w:color="auto"/>
      </w:divBdr>
    </w:div>
    <w:div w:id="1661272498">
      <w:bodyDiv w:val="1"/>
      <w:marLeft w:val="0"/>
      <w:marRight w:val="0"/>
      <w:marTop w:val="0"/>
      <w:marBottom w:val="0"/>
      <w:divBdr>
        <w:top w:val="none" w:sz="0" w:space="0" w:color="auto"/>
        <w:left w:val="none" w:sz="0" w:space="0" w:color="auto"/>
        <w:bottom w:val="none" w:sz="0" w:space="0" w:color="auto"/>
        <w:right w:val="none" w:sz="0" w:space="0" w:color="auto"/>
      </w:divBdr>
    </w:div>
    <w:div w:id="1830708939">
      <w:bodyDiv w:val="1"/>
      <w:marLeft w:val="0"/>
      <w:marRight w:val="0"/>
      <w:marTop w:val="0"/>
      <w:marBottom w:val="0"/>
      <w:divBdr>
        <w:top w:val="none" w:sz="0" w:space="0" w:color="auto"/>
        <w:left w:val="none" w:sz="0" w:space="0" w:color="auto"/>
        <w:bottom w:val="none" w:sz="0" w:space="0" w:color="auto"/>
        <w:right w:val="none" w:sz="0" w:space="0" w:color="auto"/>
      </w:divBdr>
    </w:div>
    <w:div w:id="2020155009">
      <w:bodyDiv w:val="1"/>
      <w:marLeft w:val="0"/>
      <w:marRight w:val="0"/>
      <w:marTop w:val="0"/>
      <w:marBottom w:val="0"/>
      <w:divBdr>
        <w:top w:val="none" w:sz="0" w:space="0" w:color="auto"/>
        <w:left w:val="none" w:sz="0" w:space="0" w:color="auto"/>
        <w:bottom w:val="none" w:sz="0" w:space="0" w:color="auto"/>
        <w:right w:val="none" w:sz="0" w:space="0" w:color="auto"/>
      </w:divBdr>
      <w:divsChild>
        <w:div w:id="840005834">
          <w:marLeft w:val="446"/>
          <w:marRight w:val="0"/>
          <w:marTop w:val="0"/>
          <w:marBottom w:val="0"/>
          <w:divBdr>
            <w:top w:val="none" w:sz="0" w:space="0" w:color="auto"/>
            <w:left w:val="none" w:sz="0" w:space="0" w:color="auto"/>
            <w:bottom w:val="none" w:sz="0" w:space="0" w:color="auto"/>
            <w:right w:val="none" w:sz="0" w:space="0" w:color="auto"/>
          </w:divBdr>
        </w:div>
        <w:div w:id="1697072422">
          <w:marLeft w:val="446"/>
          <w:marRight w:val="0"/>
          <w:marTop w:val="0"/>
          <w:marBottom w:val="0"/>
          <w:divBdr>
            <w:top w:val="none" w:sz="0" w:space="0" w:color="auto"/>
            <w:left w:val="none" w:sz="0" w:space="0" w:color="auto"/>
            <w:bottom w:val="none" w:sz="0" w:space="0" w:color="auto"/>
            <w:right w:val="none" w:sz="0" w:space="0" w:color="auto"/>
          </w:divBdr>
        </w:div>
      </w:divsChild>
    </w:div>
    <w:div w:id="2023625578">
      <w:bodyDiv w:val="1"/>
      <w:marLeft w:val="0"/>
      <w:marRight w:val="0"/>
      <w:marTop w:val="0"/>
      <w:marBottom w:val="0"/>
      <w:divBdr>
        <w:top w:val="none" w:sz="0" w:space="0" w:color="auto"/>
        <w:left w:val="none" w:sz="0" w:space="0" w:color="auto"/>
        <w:bottom w:val="none" w:sz="0" w:space="0" w:color="auto"/>
        <w:right w:val="none" w:sz="0" w:space="0" w:color="auto"/>
      </w:divBdr>
    </w:div>
    <w:div w:id="2039700588">
      <w:bodyDiv w:val="1"/>
      <w:marLeft w:val="0"/>
      <w:marRight w:val="0"/>
      <w:marTop w:val="0"/>
      <w:marBottom w:val="0"/>
      <w:divBdr>
        <w:top w:val="none" w:sz="0" w:space="0" w:color="auto"/>
        <w:left w:val="none" w:sz="0" w:space="0" w:color="auto"/>
        <w:bottom w:val="none" w:sz="0" w:space="0" w:color="auto"/>
        <w:right w:val="none" w:sz="0" w:space="0" w:color="auto"/>
      </w:divBdr>
    </w:div>
    <w:div w:id="2131388241">
      <w:bodyDiv w:val="1"/>
      <w:marLeft w:val="0"/>
      <w:marRight w:val="0"/>
      <w:marTop w:val="0"/>
      <w:marBottom w:val="0"/>
      <w:divBdr>
        <w:top w:val="none" w:sz="0" w:space="0" w:color="auto"/>
        <w:left w:val="none" w:sz="0" w:space="0" w:color="auto"/>
        <w:bottom w:val="none" w:sz="0" w:space="0" w:color="auto"/>
        <w:right w:val="none" w:sz="0" w:space="0" w:color="auto"/>
      </w:divBdr>
      <w:divsChild>
        <w:div w:id="9568990">
          <w:marLeft w:val="446"/>
          <w:marRight w:val="0"/>
          <w:marTop w:val="0"/>
          <w:marBottom w:val="0"/>
          <w:divBdr>
            <w:top w:val="none" w:sz="0" w:space="0" w:color="auto"/>
            <w:left w:val="none" w:sz="0" w:space="0" w:color="auto"/>
            <w:bottom w:val="none" w:sz="0" w:space="0" w:color="auto"/>
            <w:right w:val="none" w:sz="0" w:space="0" w:color="auto"/>
          </w:divBdr>
        </w:div>
        <w:div w:id="18075763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CAE0D-206B-408D-A96D-1B03974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Gibert</dc:creator>
  <cp:keywords/>
  <dc:description/>
  <cp:lastModifiedBy>Alexis Gibert</cp:lastModifiedBy>
  <cp:revision>124</cp:revision>
  <cp:lastPrinted>2023-12-14T06:51:00Z</cp:lastPrinted>
  <dcterms:created xsi:type="dcterms:W3CDTF">2023-12-14T07:09:00Z</dcterms:created>
  <dcterms:modified xsi:type="dcterms:W3CDTF">2023-12-14T06:51:00Z</dcterms:modified>
</cp:coreProperties>
</file>